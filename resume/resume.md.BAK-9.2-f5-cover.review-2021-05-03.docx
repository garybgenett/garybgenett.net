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5868"/>
      </w:tblGrid>
      <w:tr w:rsidR="004A5514" w:rsidRPr="004A5514" w14:paraId="0EE38195" w14:textId="03609F43" w:rsidTr="004A5514">
        <w:trPr>
          <w:trHeight w:val="350"/>
        </w:trPr>
        <w:tc>
          <w:tcPr>
            <w:tcW w:w="4158" w:type="dxa"/>
          </w:tcPr>
          <w:p w14:paraId="6A8F19F3" w14:textId="77777777" w:rsidR="004A5514" w:rsidRPr="004A5514" w:rsidRDefault="004A5514" w:rsidP="006D1AEF">
            <w:pPr>
              <w:pStyle w:val="Heading1"/>
              <w:spacing w:before="0"/>
              <w:jc w:val="both"/>
              <w:rPr>
                <w:rFonts w:ascii="Constantia" w:hAnsi="Constantia"/>
                <w:color w:val="auto"/>
                <w:sz w:val="36"/>
                <w:szCs w:val="36"/>
              </w:rPr>
            </w:pPr>
            <w:bookmarkStart w:id="0" w:name="gary-b.-genett"/>
            <w:r w:rsidRPr="004A5514">
              <w:rPr>
                <w:rFonts w:ascii="Constantia" w:hAnsi="Constantia"/>
                <w:color w:val="auto"/>
                <w:sz w:val="36"/>
                <w:szCs w:val="36"/>
              </w:rPr>
              <w:t>Gary B. Genett</w:t>
            </w:r>
            <w:bookmarkEnd w:id="0"/>
          </w:p>
        </w:tc>
        <w:tc>
          <w:tcPr>
            <w:tcW w:w="5994" w:type="dxa"/>
          </w:tcPr>
          <w:p w14:paraId="227ADE55" w14:textId="77777777" w:rsidR="004A5514" w:rsidRDefault="004A5514" w:rsidP="004A5514">
            <w:pPr>
              <w:jc w:val="right"/>
              <w:rPr>
                <w:rFonts w:ascii="Franklin Gothic Book" w:hAnsi="Franklin Gothic Book"/>
                <w:sz w:val="21"/>
                <w:szCs w:val="21"/>
              </w:rPr>
            </w:pPr>
            <w:r w:rsidRPr="004A5514">
              <w:rPr>
                <w:rFonts w:ascii="Franklin Gothic Book" w:hAnsi="Franklin Gothic Book"/>
                <w:sz w:val="21"/>
                <w:szCs w:val="21"/>
              </w:rPr>
              <w:t>Seattle, WA 98101 • 206-391-6606</w:t>
            </w:r>
          </w:p>
          <w:p w14:paraId="2CCA6F95" w14:textId="7907202C" w:rsidR="004A5514" w:rsidRPr="004A5514" w:rsidRDefault="00500E0E" w:rsidP="004A5514">
            <w:pPr>
              <w:jc w:val="right"/>
              <w:rPr>
                <w:rFonts w:ascii="Constantia" w:hAnsi="Constantia"/>
                <w:sz w:val="36"/>
                <w:szCs w:val="36"/>
              </w:rPr>
            </w:pPr>
            <w:hyperlink r:id="rId7">
              <w:r w:rsidR="004A5514" w:rsidRPr="004A5514">
                <w:rPr>
                  <w:rFonts w:ascii="Franklin Gothic Book" w:hAnsi="Franklin Gothic Book"/>
                  <w:sz w:val="21"/>
                  <w:szCs w:val="21"/>
                </w:rPr>
                <w:t>me@garybgenett.net</w:t>
              </w:r>
            </w:hyperlink>
            <w:r w:rsidR="004A5514" w:rsidRPr="004A5514">
              <w:rPr>
                <w:rFonts w:ascii="Franklin Gothic Book" w:hAnsi="Franklin Gothic Book"/>
                <w:sz w:val="21"/>
                <w:szCs w:val="21"/>
              </w:rPr>
              <w:t xml:space="preserve"> • </w:t>
            </w:r>
            <w:hyperlink r:id="rId8">
              <w:r w:rsidR="004A5514" w:rsidRPr="004A5514">
                <w:rPr>
                  <w:rFonts w:ascii="Franklin Gothic Book" w:hAnsi="Franklin Gothic Book"/>
                  <w:sz w:val="21"/>
                  <w:szCs w:val="21"/>
                </w:rPr>
                <w:t>linkedin.com/in/</w:t>
              </w:r>
              <w:proofErr w:type="spellStart"/>
              <w:r w:rsidR="004A5514" w:rsidRPr="004A5514">
                <w:rPr>
                  <w:rFonts w:ascii="Franklin Gothic Book" w:hAnsi="Franklin Gothic Book"/>
                  <w:sz w:val="21"/>
                  <w:szCs w:val="21"/>
                </w:rPr>
                <w:t>gary</w:t>
              </w:r>
              <w:proofErr w:type="spellEnd"/>
              <w:r w:rsidR="004A5514" w:rsidRPr="004A5514">
                <w:rPr>
                  <w:rFonts w:ascii="Franklin Gothic Book" w:hAnsi="Franklin Gothic Book"/>
                  <w:sz w:val="21"/>
                  <w:szCs w:val="21"/>
                </w:rPr>
                <w:t>-b-</w:t>
              </w:r>
              <w:proofErr w:type="spellStart"/>
              <w:r w:rsidR="004A5514" w:rsidRPr="004A5514">
                <w:rPr>
                  <w:rFonts w:ascii="Franklin Gothic Book" w:hAnsi="Franklin Gothic Book"/>
                  <w:sz w:val="21"/>
                  <w:szCs w:val="21"/>
                </w:rPr>
                <w:t>genett</w:t>
              </w:r>
              <w:proofErr w:type="spellEnd"/>
            </w:hyperlink>
          </w:p>
        </w:tc>
      </w:tr>
    </w:tbl>
    <w:p w14:paraId="5BCFD6DD" w14:textId="50A2D927" w:rsidR="006D4DCF" w:rsidRPr="004A5514" w:rsidRDefault="00500E0E" w:rsidP="004A5514">
      <w:pPr>
        <w:spacing w:before="240" w:after="240"/>
        <w:jc w:val="both"/>
        <w:rPr>
          <w:rFonts w:ascii="Franklin Gothic Book" w:hAnsi="Franklin Gothic Book"/>
          <w:sz w:val="21"/>
          <w:szCs w:val="21"/>
        </w:rPr>
      </w:pPr>
      <w:r>
        <w:rPr>
          <w:rFonts w:ascii="Franklin Gothic Book" w:hAnsi="Franklin Gothic Book"/>
          <w:sz w:val="21"/>
          <w:szCs w:val="21"/>
        </w:rPr>
        <w:pict w14:anchorId="5B81D3F1">
          <v:rect id="_x0000_i1025" style="width:496.8pt;height:1.5pt" o:hralign="center" o:hrstd="t" o:hrnoshade="t" o:hr="t" fillcolor="black [3213]"/>
        </w:pict>
      </w:r>
    </w:p>
    <w:p w14:paraId="0B4915B1" w14:textId="77777777" w:rsidR="004A5514" w:rsidRDefault="004A5514" w:rsidP="004A5514">
      <w:pPr>
        <w:jc w:val="both"/>
        <w:rPr>
          <w:rFonts w:ascii="Franklin Gothic Book" w:hAnsi="Franklin Gothic Book"/>
          <w:sz w:val="21"/>
          <w:szCs w:val="21"/>
        </w:rPr>
      </w:pPr>
    </w:p>
    <w:p w14:paraId="07EF41C1" w14:textId="77777777" w:rsidR="00C51B41" w:rsidRDefault="00035880" w:rsidP="00035880">
      <w:pPr>
        <w:rPr>
          <w:rFonts w:ascii="Franklin Gothic Book" w:hAnsi="Franklin Gothic Book"/>
          <w:sz w:val="21"/>
          <w:szCs w:val="21"/>
        </w:rPr>
      </w:pPr>
      <w:r>
        <w:rPr>
          <w:rFonts w:ascii="Franklin Gothic Book" w:hAnsi="Franklin Gothic Book"/>
          <w:sz w:val="21"/>
          <w:szCs w:val="21"/>
        </w:rPr>
        <w:t>April 30</w:t>
      </w:r>
      <w:r w:rsidRPr="00035880">
        <w:rPr>
          <w:rFonts w:ascii="Franklin Gothic Book" w:hAnsi="Franklin Gothic Book"/>
          <w:sz w:val="21"/>
          <w:szCs w:val="21"/>
          <w:vertAlign w:val="superscript"/>
        </w:rPr>
        <w:t>th</w:t>
      </w:r>
      <w:r>
        <w:rPr>
          <w:rFonts w:ascii="Franklin Gothic Book" w:hAnsi="Franklin Gothic Book"/>
          <w:sz w:val="21"/>
          <w:szCs w:val="21"/>
        </w:rPr>
        <w:t>, 2021</w:t>
      </w:r>
      <w:r w:rsidR="00EB776D" w:rsidRPr="004A5514">
        <w:rPr>
          <w:rFonts w:ascii="Franklin Gothic Book" w:hAnsi="Franklin Gothic Book"/>
          <w:sz w:val="21"/>
          <w:szCs w:val="21"/>
        </w:rPr>
        <w:br/>
      </w:r>
      <w:r w:rsidR="00EB776D" w:rsidRPr="004A5514">
        <w:rPr>
          <w:rFonts w:ascii="Franklin Gothic Book" w:hAnsi="Franklin Gothic Book"/>
          <w:sz w:val="21"/>
          <w:szCs w:val="21"/>
        </w:rPr>
        <w:br/>
      </w:r>
      <w:r w:rsidR="00C51B41">
        <w:rPr>
          <w:rFonts w:ascii="Franklin Gothic Book" w:hAnsi="Franklin Gothic Book"/>
          <w:sz w:val="21"/>
          <w:szCs w:val="21"/>
        </w:rPr>
        <w:t>Eric St. John</w:t>
      </w:r>
      <w:r w:rsidR="00EB776D" w:rsidRPr="004A5514">
        <w:rPr>
          <w:rFonts w:ascii="Franklin Gothic Book" w:hAnsi="Franklin Gothic Book"/>
          <w:sz w:val="21"/>
          <w:szCs w:val="21"/>
        </w:rPr>
        <w:br/>
      </w:r>
      <w:r w:rsidR="00C51B41">
        <w:rPr>
          <w:rFonts w:ascii="Franklin Gothic Book" w:hAnsi="Franklin Gothic Book"/>
          <w:sz w:val="21"/>
          <w:szCs w:val="21"/>
        </w:rPr>
        <w:t>Sr. Director, Solutions Engineering</w:t>
      </w:r>
      <w:r w:rsidR="00EB776D" w:rsidRPr="004A5514">
        <w:rPr>
          <w:rFonts w:ascii="Franklin Gothic Book" w:hAnsi="Franklin Gothic Book"/>
          <w:sz w:val="21"/>
          <w:szCs w:val="21"/>
        </w:rPr>
        <w:br/>
      </w:r>
      <w:r w:rsidR="00C51B41">
        <w:rPr>
          <w:rFonts w:ascii="Franklin Gothic Book" w:hAnsi="Franklin Gothic Book"/>
          <w:sz w:val="21"/>
          <w:szCs w:val="21"/>
        </w:rPr>
        <w:t>F5 Networks</w:t>
      </w:r>
    </w:p>
    <w:p w14:paraId="5FA2C026" w14:textId="2A7C6B8B" w:rsidR="00CA492A" w:rsidRPr="00CA492A" w:rsidDel="000940B4" w:rsidRDefault="00CA492A" w:rsidP="00CA492A">
      <w:pPr>
        <w:rPr>
          <w:del w:id="1" w:author="Aaron Hooley" w:date="2021-05-03T08:24:00Z"/>
          <w:rFonts w:ascii="Franklin Gothic Book" w:hAnsi="Franklin Gothic Book"/>
          <w:sz w:val="21"/>
          <w:szCs w:val="21"/>
        </w:rPr>
      </w:pPr>
      <w:del w:id="2" w:author="Aaron Hooley" w:date="2021-05-03T08:24:00Z">
        <w:r w:rsidRPr="00CA492A" w:rsidDel="000940B4">
          <w:rPr>
            <w:rFonts w:ascii="Franklin Gothic Book" w:hAnsi="Franklin Gothic Book"/>
            <w:sz w:val="21"/>
            <w:szCs w:val="21"/>
          </w:rPr>
          <w:delText>801 5th Ave</w:delText>
        </w:r>
        <w:r w:rsidDel="000940B4">
          <w:rPr>
            <w:rFonts w:ascii="Franklin Gothic Book" w:hAnsi="Franklin Gothic Book"/>
            <w:sz w:val="21"/>
            <w:szCs w:val="21"/>
          </w:rPr>
          <w:delText>nue</w:delText>
        </w:r>
      </w:del>
    </w:p>
    <w:p w14:paraId="4F72B8D2" w14:textId="0209CBB8" w:rsidR="006D4DCF" w:rsidRPr="004A5514" w:rsidDel="000940B4" w:rsidRDefault="00CA492A" w:rsidP="00CA492A">
      <w:pPr>
        <w:rPr>
          <w:del w:id="3" w:author="Aaron Hooley" w:date="2021-05-03T08:24:00Z"/>
          <w:rFonts w:ascii="Franklin Gothic Book" w:hAnsi="Franklin Gothic Book"/>
          <w:sz w:val="21"/>
          <w:szCs w:val="21"/>
        </w:rPr>
      </w:pPr>
      <w:del w:id="4" w:author="Aaron Hooley" w:date="2021-05-03T08:24:00Z">
        <w:r w:rsidRPr="00CA492A" w:rsidDel="000940B4">
          <w:rPr>
            <w:rFonts w:ascii="Franklin Gothic Book" w:hAnsi="Franklin Gothic Book"/>
            <w:sz w:val="21"/>
            <w:szCs w:val="21"/>
          </w:rPr>
          <w:delText>Seattle, WA 98104</w:delText>
        </w:r>
      </w:del>
    </w:p>
    <w:p w14:paraId="469D77A5" w14:textId="77777777" w:rsidR="004A5514" w:rsidRDefault="004A5514" w:rsidP="004A5514">
      <w:pPr>
        <w:pStyle w:val="BodyText"/>
        <w:spacing w:after="0"/>
        <w:jc w:val="both"/>
        <w:rPr>
          <w:rFonts w:ascii="Franklin Gothic Book" w:hAnsi="Franklin Gothic Book"/>
          <w:sz w:val="21"/>
          <w:szCs w:val="21"/>
        </w:rPr>
      </w:pPr>
    </w:p>
    <w:p w14:paraId="7F2936A3" w14:textId="08B39D6B" w:rsidR="006D4DCF" w:rsidRPr="004A5514" w:rsidRDefault="00CA492A" w:rsidP="004A5514">
      <w:pPr>
        <w:pStyle w:val="BodyText"/>
        <w:spacing w:after="0"/>
        <w:jc w:val="both"/>
        <w:rPr>
          <w:rFonts w:ascii="Franklin Gothic Book" w:hAnsi="Franklin Gothic Book"/>
          <w:sz w:val="21"/>
          <w:szCs w:val="21"/>
        </w:rPr>
      </w:pPr>
      <w:r>
        <w:rPr>
          <w:rFonts w:ascii="Franklin Gothic Book" w:hAnsi="Franklin Gothic Book"/>
          <w:sz w:val="21"/>
          <w:szCs w:val="21"/>
        </w:rPr>
        <w:t>Dear Eric</w:t>
      </w:r>
      <w:r w:rsidR="00EB776D" w:rsidRPr="004A5514">
        <w:rPr>
          <w:rFonts w:ascii="Franklin Gothic Book" w:hAnsi="Franklin Gothic Book"/>
          <w:sz w:val="21"/>
          <w:szCs w:val="21"/>
        </w:rPr>
        <w:t>:</w:t>
      </w:r>
    </w:p>
    <w:p w14:paraId="4B98568C" w14:textId="77777777" w:rsidR="00CA492A" w:rsidRDefault="00CA492A" w:rsidP="004A5514">
      <w:pPr>
        <w:pStyle w:val="BodyText"/>
        <w:spacing w:after="0"/>
        <w:jc w:val="both"/>
        <w:rPr>
          <w:rFonts w:ascii="Franklin Gothic Book" w:hAnsi="Franklin Gothic Book"/>
          <w:sz w:val="21"/>
          <w:szCs w:val="21"/>
        </w:rPr>
      </w:pPr>
    </w:p>
    <w:p w14:paraId="6B22100F" w14:textId="34F1C1D8" w:rsidR="006D4DCF" w:rsidRPr="004A5514" w:rsidRDefault="00EB776D" w:rsidP="00EB776D">
      <w:pPr>
        <w:pStyle w:val="BodyText"/>
        <w:spacing w:after="0" w:line="300" w:lineRule="auto"/>
        <w:jc w:val="both"/>
        <w:rPr>
          <w:rFonts w:ascii="Franklin Gothic Book" w:hAnsi="Franklin Gothic Book"/>
          <w:sz w:val="21"/>
          <w:szCs w:val="21"/>
        </w:rPr>
      </w:pPr>
      <w:r w:rsidRPr="004A5514">
        <w:rPr>
          <w:rFonts w:ascii="Franklin Gothic Book" w:hAnsi="Franklin Gothic Book"/>
          <w:sz w:val="21"/>
          <w:szCs w:val="21"/>
        </w:rPr>
        <w:t xml:space="preserve">Ready to further my career in partnership with a cutting-edge and future-facing organization, </w:t>
      </w:r>
      <w:r w:rsidR="00CA492A">
        <w:rPr>
          <w:rFonts w:ascii="Franklin Gothic Book" w:hAnsi="Franklin Gothic Book"/>
          <w:sz w:val="21"/>
          <w:szCs w:val="21"/>
        </w:rPr>
        <w:t>F5</w:t>
      </w:r>
      <w:r w:rsidRPr="004A5514">
        <w:rPr>
          <w:rFonts w:ascii="Franklin Gothic Book" w:hAnsi="Franklin Gothic Book"/>
          <w:sz w:val="21"/>
          <w:szCs w:val="21"/>
        </w:rPr>
        <w:t xml:space="preserve">’s need for a </w:t>
      </w:r>
      <w:r w:rsidR="00CA492A">
        <w:rPr>
          <w:rFonts w:ascii="Franklin Gothic Book" w:hAnsi="Franklin Gothic Book"/>
          <w:sz w:val="21"/>
          <w:szCs w:val="21"/>
        </w:rPr>
        <w:t xml:space="preserve">Volterra Solutions Engineer </w:t>
      </w:r>
      <w:r w:rsidRPr="004A5514">
        <w:rPr>
          <w:rFonts w:ascii="Franklin Gothic Book" w:hAnsi="Franklin Gothic Book"/>
          <w:sz w:val="21"/>
          <w:szCs w:val="21"/>
        </w:rPr>
        <w:t xml:space="preserve">immediately caught my attention. As an innovative and insightful leader, your needs and my talents appear to be a </w:t>
      </w:r>
      <w:r w:rsidR="00CA492A">
        <w:rPr>
          <w:rFonts w:ascii="Franklin Gothic Book" w:hAnsi="Franklin Gothic Book"/>
          <w:sz w:val="21"/>
          <w:szCs w:val="21"/>
        </w:rPr>
        <w:t xml:space="preserve">solid </w:t>
      </w:r>
      <w:r w:rsidRPr="004A5514">
        <w:rPr>
          <w:rFonts w:ascii="Franklin Gothic Book" w:hAnsi="Franklin Gothic Book"/>
          <w:sz w:val="21"/>
          <w:szCs w:val="21"/>
        </w:rPr>
        <w:t>match.</w:t>
      </w:r>
    </w:p>
    <w:p w14:paraId="4A178E1A" w14:textId="77777777" w:rsidR="004A5514" w:rsidRDefault="004A5514" w:rsidP="004A5514">
      <w:pPr>
        <w:pStyle w:val="BodyText"/>
        <w:spacing w:after="0"/>
        <w:jc w:val="both"/>
        <w:rPr>
          <w:rFonts w:ascii="Franklin Gothic Book" w:hAnsi="Franklin Gothic Book"/>
          <w:sz w:val="21"/>
          <w:szCs w:val="21"/>
        </w:rPr>
      </w:pPr>
    </w:p>
    <w:p w14:paraId="6D956262" w14:textId="75CEB507" w:rsidR="00CA492A" w:rsidRDefault="00CA492A" w:rsidP="00EB776D">
      <w:pPr>
        <w:pStyle w:val="BodyText"/>
        <w:spacing w:after="0" w:line="300" w:lineRule="auto"/>
        <w:jc w:val="both"/>
        <w:rPr>
          <w:rFonts w:ascii="Franklin Gothic Book" w:hAnsi="Franklin Gothic Book"/>
          <w:sz w:val="21"/>
          <w:szCs w:val="21"/>
        </w:rPr>
      </w:pPr>
      <w:del w:id="5" w:author="Aaron Hooley" w:date="2021-05-03T08:24:00Z">
        <w:r w:rsidDel="000940B4">
          <w:rPr>
            <w:rFonts w:ascii="Franklin Gothic Book" w:hAnsi="Franklin Gothic Book"/>
            <w:sz w:val="21"/>
            <w:szCs w:val="21"/>
          </w:rPr>
          <w:delText xml:space="preserve">During </w:delText>
        </w:r>
      </w:del>
      <w:ins w:id="6" w:author="Aaron Hooley" w:date="2021-05-03T08:24:00Z">
        <w:r w:rsidR="000940B4">
          <w:rPr>
            <w:rFonts w:ascii="Franklin Gothic Book" w:hAnsi="Franklin Gothic Book"/>
            <w:sz w:val="21"/>
            <w:szCs w:val="21"/>
          </w:rPr>
          <w:t>Over</w:t>
        </w:r>
        <w:r w:rsidR="000940B4">
          <w:rPr>
            <w:rFonts w:ascii="Franklin Gothic Book" w:hAnsi="Franklin Gothic Book"/>
            <w:sz w:val="21"/>
            <w:szCs w:val="21"/>
          </w:rPr>
          <w:t xml:space="preserve"> </w:t>
        </w:r>
      </w:ins>
      <w:r>
        <w:rPr>
          <w:rFonts w:ascii="Franklin Gothic Book" w:hAnsi="Franklin Gothic Book"/>
          <w:sz w:val="21"/>
          <w:szCs w:val="21"/>
        </w:rPr>
        <w:t>the course of my career, 12 years of which were at F5, I intentionally t</w:t>
      </w:r>
      <w:r w:rsidRPr="00CA492A">
        <w:rPr>
          <w:rFonts w:ascii="Franklin Gothic Book" w:hAnsi="Franklin Gothic Book"/>
          <w:sz w:val="21"/>
          <w:szCs w:val="21"/>
        </w:rPr>
        <w:t>ook on cross-functional roles across the entire spectrum of the customer experience, from technical sales to customer requirements to architecture and design to release management to customer support, and then back around through the lifecycle.</w:t>
      </w:r>
      <w:r>
        <w:rPr>
          <w:rFonts w:ascii="Franklin Gothic Book" w:hAnsi="Franklin Gothic Book"/>
          <w:sz w:val="21"/>
          <w:szCs w:val="21"/>
        </w:rPr>
        <w:t xml:space="preserve"> </w:t>
      </w:r>
      <w:r w:rsidRPr="00CA492A">
        <w:rPr>
          <w:rFonts w:ascii="Franklin Gothic Book" w:hAnsi="Franklin Gothic Book"/>
          <w:sz w:val="21"/>
          <w:szCs w:val="21"/>
        </w:rPr>
        <w:t>I built and led the first</w:t>
      </w:r>
      <w:r>
        <w:rPr>
          <w:rFonts w:ascii="Franklin Gothic Book" w:hAnsi="Franklin Gothic Book"/>
          <w:sz w:val="21"/>
          <w:szCs w:val="21"/>
        </w:rPr>
        <w:t xml:space="preserve"> </w:t>
      </w:r>
      <w:r w:rsidR="001F46BD">
        <w:rPr>
          <w:rFonts w:ascii="Franklin Gothic Book" w:hAnsi="Franklin Gothic Book"/>
          <w:sz w:val="21"/>
          <w:szCs w:val="21"/>
        </w:rPr>
        <w:t>C</w:t>
      </w:r>
      <w:r w:rsidRPr="00CA492A">
        <w:rPr>
          <w:rFonts w:ascii="Franklin Gothic Book" w:hAnsi="Franklin Gothic Book"/>
          <w:sz w:val="21"/>
          <w:szCs w:val="21"/>
        </w:rPr>
        <w:t xml:space="preserve">loud-focused team at F5 Networks, developing our vision and strategy, guiding our </w:t>
      </w:r>
      <w:proofErr w:type="gramStart"/>
      <w:r w:rsidRPr="00CA492A">
        <w:rPr>
          <w:rFonts w:ascii="Franklin Gothic Book" w:hAnsi="Franklin Gothic Book"/>
          <w:sz w:val="21"/>
          <w:szCs w:val="21"/>
        </w:rPr>
        <w:t>leadership</w:t>
      </w:r>
      <w:proofErr w:type="gramEnd"/>
      <w:r w:rsidRPr="00CA492A">
        <w:rPr>
          <w:rFonts w:ascii="Franklin Gothic Book" w:hAnsi="Franklin Gothic Book"/>
          <w:sz w:val="21"/>
          <w:szCs w:val="21"/>
        </w:rPr>
        <w:t xml:space="preserve"> and achieving executive consensus, and managing the </w:t>
      </w:r>
      <w:del w:id="7" w:author="Aaron Hooley" w:date="2021-05-03T08:25:00Z">
        <w:r w:rsidRPr="00CA492A" w:rsidDel="000940B4">
          <w:rPr>
            <w:rFonts w:ascii="Franklin Gothic Book" w:hAnsi="Franklin Gothic Book"/>
            <w:sz w:val="21"/>
            <w:szCs w:val="21"/>
          </w:rPr>
          <w:delText>5</w:delText>
        </w:r>
      </w:del>
      <w:ins w:id="8" w:author="Aaron Hooley" w:date="2021-05-03T08:25:00Z">
        <w:r w:rsidR="000940B4">
          <w:rPr>
            <w:rFonts w:ascii="Franklin Gothic Book" w:hAnsi="Franklin Gothic Book"/>
            <w:sz w:val="21"/>
            <w:szCs w:val="21"/>
          </w:rPr>
          <w:t>five</w:t>
        </w:r>
      </w:ins>
      <w:r w:rsidRPr="00CA492A">
        <w:rPr>
          <w:rFonts w:ascii="Franklin Gothic Book" w:hAnsi="Franklin Gothic Book"/>
          <w:sz w:val="21"/>
          <w:szCs w:val="21"/>
        </w:rPr>
        <w:t xml:space="preserve"> disparate development teams needed to execute.</w:t>
      </w:r>
    </w:p>
    <w:p w14:paraId="0087E4CB" w14:textId="77777777" w:rsidR="00CA492A" w:rsidRDefault="00CA492A" w:rsidP="00EB776D">
      <w:pPr>
        <w:pStyle w:val="BodyText"/>
        <w:spacing w:after="0" w:line="300" w:lineRule="auto"/>
        <w:jc w:val="both"/>
        <w:rPr>
          <w:rFonts w:ascii="Franklin Gothic Book" w:hAnsi="Franklin Gothic Book"/>
          <w:sz w:val="21"/>
          <w:szCs w:val="21"/>
        </w:rPr>
      </w:pPr>
    </w:p>
    <w:p w14:paraId="67CB9DFB" w14:textId="50C5F4A0" w:rsidR="00CA492A" w:rsidRDefault="00CA492A" w:rsidP="00EB776D">
      <w:pPr>
        <w:pStyle w:val="BodyText"/>
        <w:spacing w:after="0" w:line="300" w:lineRule="auto"/>
        <w:jc w:val="both"/>
        <w:rPr>
          <w:rFonts w:ascii="Franklin Gothic Book" w:hAnsi="Franklin Gothic Book"/>
          <w:sz w:val="21"/>
          <w:szCs w:val="21"/>
        </w:rPr>
      </w:pPr>
      <w:r>
        <w:rPr>
          <w:rFonts w:ascii="Franklin Gothic Book" w:hAnsi="Franklin Gothic Book"/>
          <w:sz w:val="21"/>
          <w:szCs w:val="21"/>
        </w:rPr>
        <w:t>In all my roles, customer focus and engagement were critical, as were developing solutions to business and technical challenges,</w:t>
      </w:r>
      <w:r w:rsidR="00502124">
        <w:rPr>
          <w:rFonts w:ascii="Franklin Gothic Book" w:hAnsi="Franklin Gothic Book"/>
          <w:sz w:val="21"/>
          <w:szCs w:val="21"/>
        </w:rPr>
        <w:t xml:space="preserve"> </w:t>
      </w:r>
      <w:r>
        <w:rPr>
          <w:rFonts w:ascii="Franklin Gothic Book" w:hAnsi="Franklin Gothic Book"/>
          <w:sz w:val="21"/>
          <w:szCs w:val="21"/>
        </w:rPr>
        <w:t>directly supporting the sales process. During my tenure at F5, I was the Lead Sales Engineer at Microsoft</w:t>
      </w:r>
      <w:r w:rsidR="00502124">
        <w:rPr>
          <w:rFonts w:ascii="Franklin Gothic Book" w:hAnsi="Franklin Gothic Book"/>
          <w:sz w:val="21"/>
          <w:szCs w:val="21"/>
        </w:rPr>
        <w:t xml:space="preserve"> for 3 years</w:t>
      </w:r>
      <w:r>
        <w:rPr>
          <w:rFonts w:ascii="Franklin Gothic Book" w:hAnsi="Franklin Gothic Book"/>
          <w:sz w:val="21"/>
          <w:szCs w:val="21"/>
        </w:rPr>
        <w:t xml:space="preserve">, </w:t>
      </w:r>
      <w:r w:rsidR="006C591F">
        <w:rPr>
          <w:rFonts w:ascii="Franklin Gothic Book" w:hAnsi="Franklin Gothic Book"/>
          <w:sz w:val="21"/>
          <w:szCs w:val="21"/>
        </w:rPr>
        <w:t>our</w:t>
      </w:r>
      <w:r>
        <w:rPr>
          <w:rFonts w:ascii="Franklin Gothic Book" w:hAnsi="Franklin Gothic Book"/>
          <w:sz w:val="21"/>
          <w:szCs w:val="21"/>
        </w:rPr>
        <w:t xml:space="preserve"> largest customer by far at the time</w:t>
      </w:r>
      <w:r w:rsidR="009E6E46">
        <w:rPr>
          <w:rFonts w:ascii="Franklin Gothic Book" w:hAnsi="Franklin Gothic Book"/>
          <w:sz w:val="21"/>
          <w:szCs w:val="21"/>
        </w:rPr>
        <w:t xml:space="preserve"> </w:t>
      </w:r>
      <w:r>
        <w:rPr>
          <w:rFonts w:ascii="Franklin Gothic Book" w:hAnsi="Franklin Gothic Book"/>
          <w:sz w:val="21"/>
          <w:szCs w:val="21"/>
        </w:rPr>
        <w:t>representing 3% of our yearly worldwide revenue.</w:t>
      </w:r>
    </w:p>
    <w:p w14:paraId="745A7838" w14:textId="77777777" w:rsidR="00CA492A" w:rsidRDefault="00CA492A" w:rsidP="00EB776D">
      <w:pPr>
        <w:pStyle w:val="BodyText"/>
        <w:spacing w:after="0" w:line="300" w:lineRule="auto"/>
        <w:jc w:val="both"/>
        <w:rPr>
          <w:rFonts w:ascii="Franklin Gothic Book" w:hAnsi="Franklin Gothic Book"/>
          <w:sz w:val="21"/>
          <w:szCs w:val="21"/>
        </w:rPr>
      </w:pPr>
    </w:p>
    <w:p w14:paraId="66E3080D" w14:textId="3201F86B" w:rsidR="006D4DCF" w:rsidRPr="004A5514" w:rsidRDefault="00CA492A" w:rsidP="00CA492A">
      <w:pPr>
        <w:pStyle w:val="BodyText"/>
        <w:spacing w:after="0" w:line="300" w:lineRule="auto"/>
        <w:jc w:val="both"/>
        <w:rPr>
          <w:rFonts w:ascii="Franklin Gothic Book" w:hAnsi="Franklin Gothic Book"/>
          <w:sz w:val="21"/>
          <w:szCs w:val="21"/>
        </w:rPr>
      </w:pPr>
      <w:r>
        <w:rPr>
          <w:rFonts w:ascii="Franklin Gothic Book" w:hAnsi="Franklin Gothic Book"/>
          <w:sz w:val="21"/>
          <w:szCs w:val="21"/>
        </w:rPr>
        <w:t xml:space="preserve">Some of my accomplishments </w:t>
      </w:r>
      <w:r w:rsidR="009E6E46">
        <w:rPr>
          <w:rFonts w:ascii="Franklin Gothic Book" w:hAnsi="Franklin Gothic Book"/>
          <w:sz w:val="21"/>
          <w:szCs w:val="21"/>
        </w:rPr>
        <w:t>while in that role</w:t>
      </w:r>
      <w:del w:id="9" w:author="Aaron Hooley" w:date="2021-05-03T08:26:00Z">
        <w:r w:rsidDel="000940B4">
          <w:rPr>
            <w:rFonts w:ascii="Franklin Gothic Book" w:hAnsi="Franklin Gothic Book"/>
            <w:sz w:val="21"/>
            <w:szCs w:val="21"/>
          </w:rPr>
          <w:delText>…</w:delText>
        </w:r>
      </w:del>
      <w:ins w:id="10" w:author="Aaron Hooley" w:date="2021-05-03T08:26:00Z">
        <w:r w:rsidR="000940B4">
          <w:rPr>
            <w:rFonts w:ascii="Franklin Gothic Book" w:hAnsi="Franklin Gothic Book"/>
            <w:sz w:val="21"/>
            <w:szCs w:val="21"/>
          </w:rPr>
          <w:t>:</w:t>
        </w:r>
      </w:ins>
    </w:p>
    <w:p w14:paraId="5A516D4F" w14:textId="53BDB824" w:rsidR="00043622" w:rsidRPr="00043622" w:rsidRDefault="00043622" w:rsidP="00043622">
      <w:pPr>
        <w:pStyle w:val="Compact"/>
        <w:numPr>
          <w:ilvl w:val="0"/>
          <w:numId w:val="5"/>
        </w:numPr>
        <w:spacing w:before="120"/>
        <w:jc w:val="both"/>
        <w:rPr>
          <w:rFonts w:ascii="Franklin Gothic Book" w:hAnsi="Franklin Gothic Book"/>
          <w:sz w:val="21"/>
          <w:szCs w:val="21"/>
        </w:rPr>
      </w:pPr>
      <w:r w:rsidRPr="00043622">
        <w:rPr>
          <w:rFonts w:ascii="Franklin Gothic Book" w:hAnsi="Franklin Gothic Book"/>
          <w:sz w:val="21"/>
          <w:szCs w:val="21"/>
        </w:rPr>
        <w:t xml:space="preserve">Delivered $30M in annual revenue as primary </w:t>
      </w:r>
      <w:r w:rsidR="001570F5">
        <w:rPr>
          <w:rFonts w:ascii="Franklin Gothic Book" w:hAnsi="Franklin Gothic Book"/>
          <w:sz w:val="21"/>
          <w:szCs w:val="21"/>
        </w:rPr>
        <w:t>E</w:t>
      </w:r>
      <w:r w:rsidRPr="00043622">
        <w:rPr>
          <w:rFonts w:ascii="Franklin Gothic Book" w:hAnsi="Franklin Gothic Book"/>
          <w:sz w:val="21"/>
          <w:szCs w:val="21"/>
        </w:rPr>
        <w:t xml:space="preserve">ngineering representative on </w:t>
      </w:r>
      <w:ins w:id="11" w:author="Aaron Hooley" w:date="2021-05-03T08:26:00Z">
        <w:r w:rsidR="000940B4">
          <w:rPr>
            <w:rFonts w:ascii="Franklin Gothic Book" w:hAnsi="Franklin Gothic Book"/>
            <w:sz w:val="21"/>
            <w:szCs w:val="21"/>
          </w:rPr>
          <w:t xml:space="preserve">the </w:t>
        </w:r>
      </w:ins>
      <w:r w:rsidRPr="00043622">
        <w:rPr>
          <w:rFonts w:ascii="Franklin Gothic Book" w:hAnsi="Franklin Gothic Book"/>
          <w:sz w:val="21"/>
          <w:szCs w:val="21"/>
        </w:rPr>
        <w:t>Microsoft account team</w:t>
      </w:r>
    </w:p>
    <w:p w14:paraId="00DB4A4B" w14:textId="44DFBAFA" w:rsidR="00043622" w:rsidRPr="00043622" w:rsidRDefault="00043622" w:rsidP="00043622">
      <w:pPr>
        <w:pStyle w:val="Compact"/>
        <w:numPr>
          <w:ilvl w:val="0"/>
          <w:numId w:val="5"/>
        </w:numPr>
        <w:spacing w:before="120"/>
        <w:jc w:val="both"/>
        <w:rPr>
          <w:rFonts w:ascii="Franklin Gothic Book" w:hAnsi="Franklin Gothic Book"/>
          <w:sz w:val="21"/>
          <w:szCs w:val="21"/>
        </w:rPr>
      </w:pPr>
      <w:r w:rsidRPr="00043622">
        <w:rPr>
          <w:rFonts w:ascii="Franklin Gothic Book" w:hAnsi="Franklin Gothic Book"/>
          <w:sz w:val="21"/>
          <w:szCs w:val="21"/>
        </w:rPr>
        <w:t>Increased customer device count by 300% and revenue by 400% with only 2 additional team members</w:t>
      </w:r>
    </w:p>
    <w:p w14:paraId="423CC64F" w14:textId="0F505E29" w:rsidR="00043622" w:rsidRPr="00043622" w:rsidRDefault="00043622" w:rsidP="00043622">
      <w:pPr>
        <w:pStyle w:val="Compact"/>
        <w:numPr>
          <w:ilvl w:val="0"/>
          <w:numId w:val="5"/>
        </w:numPr>
        <w:spacing w:before="120" w:after="0"/>
        <w:jc w:val="both"/>
        <w:rPr>
          <w:rFonts w:ascii="Franklin Gothic Book" w:hAnsi="Franklin Gothic Book"/>
          <w:sz w:val="21"/>
          <w:szCs w:val="21"/>
        </w:rPr>
      </w:pPr>
      <w:r>
        <w:rPr>
          <w:rFonts w:ascii="Franklin Gothic Book" w:hAnsi="Franklin Gothic Book"/>
          <w:sz w:val="21"/>
          <w:szCs w:val="21"/>
        </w:rPr>
        <w:t>Closed</w:t>
      </w:r>
      <w:r w:rsidRPr="00043622">
        <w:rPr>
          <w:rFonts w:ascii="Franklin Gothic Book" w:hAnsi="Franklin Gothic Book"/>
          <w:sz w:val="21"/>
          <w:szCs w:val="21"/>
        </w:rPr>
        <w:t xml:space="preserve"> and directed </w:t>
      </w:r>
      <w:r>
        <w:rPr>
          <w:rFonts w:ascii="Franklin Gothic Book" w:hAnsi="Franklin Gothic Book"/>
          <w:sz w:val="21"/>
          <w:szCs w:val="21"/>
        </w:rPr>
        <w:t xml:space="preserve">F5’s </w:t>
      </w:r>
      <w:r w:rsidRPr="00043622">
        <w:rPr>
          <w:rFonts w:ascii="Franklin Gothic Book" w:hAnsi="Franklin Gothic Book"/>
          <w:sz w:val="21"/>
          <w:szCs w:val="21"/>
        </w:rPr>
        <w:t xml:space="preserve">first 2 successful production deployments of revolutionary VIPRION chassis architecture </w:t>
      </w:r>
      <w:r>
        <w:rPr>
          <w:rFonts w:ascii="Franklin Gothic Book" w:hAnsi="Franklin Gothic Book"/>
          <w:sz w:val="21"/>
          <w:szCs w:val="21"/>
        </w:rPr>
        <w:t>at</w:t>
      </w:r>
      <w:r w:rsidRPr="00043622">
        <w:rPr>
          <w:rFonts w:ascii="Franklin Gothic Book" w:hAnsi="Franklin Gothic Book"/>
          <w:sz w:val="21"/>
          <w:szCs w:val="21"/>
        </w:rPr>
        <w:t xml:space="preserve"> </w:t>
      </w:r>
      <w:ins w:id="12" w:author="Aaron Hooley" w:date="2021-05-03T08:26:00Z">
        <w:r w:rsidR="000940B4">
          <w:rPr>
            <w:rFonts w:ascii="Franklin Gothic Book" w:hAnsi="Franklin Gothic Book"/>
            <w:sz w:val="21"/>
            <w:szCs w:val="21"/>
          </w:rPr>
          <w:t xml:space="preserve">Microsoft </w:t>
        </w:r>
      </w:ins>
      <w:r w:rsidRPr="00043622">
        <w:rPr>
          <w:rFonts w:ascii="Franklin Gothic Book" w:hAnsi="Franklin Gothic Book"/>
          <w:sz w:val="21"/>
          <w:szCs w:val="21"/>
        </w:rPr>
        <w:t>Global Network Services (GNS) and Xbox Live</w:t>
      </w:r>
    </w:p>
    <w:p w14:paraId="77BDC382" w14:textId="3F68EBAC" w:rsidR="00043622" w:rsidRPr="00043622" w:rsidRDefault="00043622" w:rsidP="00043622">
      <w:pPr>
        <w:pStyle w:val="Compact"/>
        <w:numPr>
          <w:ilvl w:val="0"/>
          <w:numId w:val="5"/>
        </w:numPr>
        <w:spacing w:before="120"/>
        <w:jc w:val="both"/>
        <w:rPr>
          <w:rFonts w:ascii="Franklin Gothic Book" w:hAnsi="Franklin Gothic Book"/>
          <w:sz w:val="21"/>
          <w:szCs w:val="21"/>
        </w:rPr>
      </w:pPr>
      <w:r w:rsidRPr="00043622">
        <w:rPr>
          <w:rFonts w:ascii="Franklin Gothic Book" w:hAnsi="Franklin Gothic Book"/>
          <w:sz w:val="21"/>
          <w:szCs w:val="21"/>
        </w:rPr>
        <w:t xml:space="preserve">Pioneered detailed integration guide and training to aid </w:t>
      </w:r>
      <w:del w:id="13" w:author="Aaron Hooley" w:date="2021-05-03T08:40:00Z">
        <w:r w:rsidRPr="00043622" w:rsidDel="003F0690">
          <w:rPr>
            <w:rFonts w:ascii="Franklin Gothic Book" w:hAnsi="Franklin Gothic Book"/>
            <w:sz w:val="21"/>
            <w:szCs w:val="21"/>
          </w:rPr>
          <w:delText>3</w:delText>
        </w:r>
      </w:del>
      <w:ins w:id="14" w:author="Aaron Hooley" w:date="2021-05-03T08:40:00Z">
        <w:r w:rsidR="003F0690">
          <w:rPr>
            <w:rFonts w:ascii="Franklin Gothic Book" w:hAnsi="Franklin Gothic Book"/>
            <w:sz w:val="21"/>
            <w:szCs w:val="21"/>
          </w:rPr>
          <w:t>thi</w:t>
        </w:r>
      </w:ins>
      <w:r w:rsidRPr="00043622">
        <w:rPr>
          <w:rFonts w:ascii="Franklin Gothic Book" w:hAnsi="Franklin Gothic Book"/>
          <w:sz w:val="21"/>
          <w:szCs w:val="21"/>
        </w:rPr>
        <w:t>rd party development</w:t>
      </w:r>
      <w:r>
        <w:rPr>
          <w:rFonts w:ascii="Franklin Gothic Book" w:hAnsi="Franklin Gothic Book"/>
          <w:sz w:val="21"/>
          <w:szCs w:val="21"/>
        </w:rPr>
        <w:t xml:space="preserve"> for GNS, further tethering their environment to F5 which ensured ongoing revenue as they scaled</w:t>
      </w:r>
    </w:p>
    <w:p w14:paraId="315EC0BB" w14:textId="77777777" w:rsidR="004A5514" w:rsidRDefault="004A5514" w:rsidP="004A5514">
      <w:pPr>
        <w:jc w:val="both"/>
        <w:rPr>
          <w:rFonts w:ascii="Franklin Gothic Book" w:hAnsi="Franklin Gothic Book"/>
          <w:sz w:val="21"/>
          <w:szCs w:val="21"/>
        </w:rPr>
      </w:pPr>
    </w:p>
    <w:p w14:paraId="6F0811FA" w14:textId="388C4AD1" w:rsidR="006D4DCF" w:rsidRPr="004A5514" w:rsidRDefault="00043622" w:rsidP="00EB776D">
      <w:pPr>
        <w:spacing w:line="300" w:lineRule="auto"/>
        <w:jc w:val="both"/>
        <w:rPr>
          <w:rFonts w:ascii="Franklin Gothic Book" w:hAnsi="Franklin Gothic Book"/>
          <w:sz w:val="21"/>
          <w:szCs w:val="21"/>
        </w:rPr>
      </w:pPr>
      <w:r>
        <w:rPr>
          <w:rFonts w:ascii="Franklin Gothic Book" w:hAnsi="Franklin Gothic Book"/>
          <w:sz w:val="21"/>
          <w:szCs w:val="21"/>
        </w:rPr>
        <w:t xml:space="preserve">Looking back on my career, I </w:t>
      </w:r>
      <w:r w:rsidR="001570F5">
        <w:rPr>
          <w:rFonts w:ascii="Franklin Gothic Book" w:hAnsi="Franklin Gothic Book"/>
          <w:sz w:val="21"/>
          <w:szCs w:val="21"/>
        </w:rPr>
        <w:t>have</w:t>
      </w:r>
      <w:r>
        <w:rPr>
          <w:rFonts w:ascii="Franklin Gothic Book" w:hAnsi="Franklin Gothic Book"/>
          <w:sz w:val="21"/>
          <w:szCs w:val="21"/>
        </w:rPr>
        <w:t xml:space="preserve"> realized</w:t>
      </w:r>
      <w:r w:rsidR="001570F5">
        <w:rPr>
          <w:rFonts w:ascii="Franklin Gothic Book" w:hAnsi="Franklin Gothic Book"/>
          <w:sz w:val="21"/>
          <w:szCs w:val="21"/>
        </w:rPr>
        <w:t xml:space="preserve"> </w:t>
      </w:r>
      <w:r>
        <w:rPr>
          <w:rFonts w:ascii="Franklin Gothic Book" w:hAnsi="Franklin Gothic Book"/>
          <w:sz w:val="21"/>
          <w:szCs w:val="21"/>
        </w:rPr>
        <w:t xml:space="preserve">my happiest days were during my time as a Sales Engineer, working with customers and fellow </w:t>
      </w:r>
      <w:del w:id="15" w:author="Aaron Hooley" w:date="2021-05-03T08:26:00Z">
        <w:r w:rsidR="001570F5" w:rsidDel="000940B4">
          <w:rPr>
            <w:rFonts w:ascii="Franklin Gothic Book" w:hAnsi="Franklin Gothic Book"/>
            <w:sz w:val="21"/>
            <w:szCs w:val="21"/>
          </w:rPr>
          <w:delText>E</w:delText>
        </w:r>
      </w:del>
      <w:ins w:id="16" w:author="Aaron Hooley" w:date="2021-05-03T08:26:00Z">
        <w:r w:rsidR="000940B4">
          <w:rPr>
            <w:rFonts w:ascii="Franklin Gothic Book" w:hAnsi="Franklin Gothic Book"/>
            <w:sz w:val="21"/>
            <w:szCs w:val="21"/>
          </w:rPr>
          <w:t>e</w:t>
        </w:r>
      </w:ins>
      <w:r>
        <w:rPr>
          <w:rFonts w:ascii="Franklin Gothic Book" w:hAnsi="Franklin Gothic Book"/>
          <w:sz w:val="21"/>
          <w:szCs w:val="21"/>
        </w:rPr>
        <w:t xml:space="preserve">ngineers to drive </w:t>
      </w:r>
      <w:r w:rsidR="006C591F">
        <w:rPr>
          <w:rFonts w:ascii="Franklin Gothic Book" w:hAnsi="Franklin Gothic Book"/>
          <w:sz w:val="21"/>
          <w:szCs w:val="21"/>
        </w:rPr>
        <w:t>revenue</w:t>
      </w:r>
      <w:r>
        <w:rPr>
          <w:rFonts w:ascii="Franklin Gothic Book" w:hAnsi="Franklin Gothic Book"/>
          <w:sz w:val="21"/>
          <w:szCs w:val="21"/>
        </w:rPr>
        <w:t xml:space="preserve"> and develop innovative solutions </w:t>
      </w:r>
      <w:r w:rsidR="006C591F">
        <w:rPr>
          <w:rFonts w:ascii="Franklin Gothic Book" w:hAnsi="Franklin Gothic Book"/>
          <w:sz w:val="21"/>
          <w:szCs w:val="21"/>
        </w:rPr>
        <w:t>to</w:t>
      </w:r>
      <w:r>
        <w:rPr>
          <w:rFonts w:ascii="Franklin Gothic Book" w:hAnsi="Franklin Gothic Book"/>
          <w:sz w:val="21"/>
          <w:szCs w:val="21"/>
        </w:rPr>
        <w:t xml:space="preserve"> deliver new business for the company.  While non-technical, demonstrating sales leadership at my </w:t>
      </w:r>
      <w:commentRangeStart w:id="17"/>
      <w:r>
        <w:rPr>
          <w:rFonts w:ascii="Franklin Gothic Book" w:hAnsi="Franklin Gothic Book"/>
          <w:sz w:val="21"/>
          <w:szCs w:val="21"/>
        </w:rPr>
        <w:t>hygiene</w:t>
      </w:r>
      <w:r w:rsidR="006C591F">
        <w:rPr>
          <w:rFonts w:ascii="Franklin Gothic Book" w:hAnsi="Franklin Gothic Book"/>
          <w:sz w:val="21"/>
          <w:szCs w:val="21"/>
        </w:rPr>
        <w:t xml:space="preserve"> </w:t>
      </w:r>
      <w:commentRangeEnd w:id="17"/>
      <w:r w:rsidR="003F0690">
        <w:rPr>
          <w:rStyle w:val="CommentReference"/>
        </w:rPr>
        <w:commentReference w:id="17"/>
      </w:r>
      <w:r w:rsidR="006C591F">
        <w:rPr>
          <w:rFonts w:ascii="Franklin Gothic Book" w:hAnsi="Franklin Gothic Book"/>
          <w:sz w:val="21"/>
          <w:szCs w:val="21"/>
        </w:rPr>
        <w:t>company</w:t>
      </w:r>
      <w:r>
        <w:rPr>
          <w:rFonts w:ascii="Franklin Gothic Book" w:hAnsi="Franklin Gothic Book"/>
          <w:sz w:val="21"/>
          <w:szCs w:val="21"/>
        </w:rPr>
        <w:t xml:space="preserve"> was also an immensely rewarding experience.  I would be proud and honored to bring my skills and experience back to F5.</w:t>
      </w:r>
    </w:p>
    <w:p w14:paraId="001FEDAB" w14:textId="77777777" w:rsidR="004A5514" w:rsidRDefault="004A5514" w:rsidP="004A5514">
      <w:pPr>
        <w:pStyle w:val="BodyText"/>
        <w:spacing w:after="0"/>
        <w:jc w:val="both"/>
        <w:rPr>
          <w:rFonts w:ascii="Franklin Gothic Book" w:hAnsi="Franklin Gothic Book"/>
          <w:sz w:val="21"/>
          <w:szCs w:val="21"/>
        </w:rPr>
      </w:pPr>
    </w:p>
    <w:p w14:paraId="652CC8ED" w14:textId="429F30F1" w:rsid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Sincerely,</w:t>
      </w:r>
    </w:p>
    <w:p w14:paraId="64FC5058" w14:textId="77777777" w:rsidR="004A5514" w:rsidRDefault="004A5514" w:rsidP="004A5514">
      <w:pPr>
        <w:pStyle w:val="BodyText"/>
        <w:spacing w:after="0"/>
        <w:jc w:val="both"/>
        <w:rPr>
          <w:rFonts w:ascii="Franklin Gothic Book" w:hAnsi="Franklin Gothic Book"/>
          <w:sz w:val="21"/>
          <w:szCs w:val="21"/>
        </w:rPr>
      </w:pPr>
    </w:p>
    <w:p w14:paraId="473F0673" w14:textId="02251DFE"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Gary B. Genett</w:t>
      </w:r>
    </w:p>
    <w:sectPr w:rsidR="006D4DCF" w:rsidRPr="004A5514" w:rsidSect="004A5514">
      <w:pgSz w:w="12240" w:h="15840"/>
      <w:pgMar w:top="1728" w:right="1152" w:bottom="1152" w:left="115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Aaron Hooley" w:date="2021-05-03T08:39:00Z" w:initials="AH">
    <w:p w14:paraId="7F1B1460" w14:textId="1A76BFE4" w:rsidR="003F0690" w:rsidRDefault="003F0690">
      <w:pPr>
        <w:pStyle w:val="CommentText"/>
      </w:pPr>
      <w:r>
        <w:rPr>
          <w:rStyle w:val="CommentReference"/>
        </w:rPr>
        <w:annotationRef/>
      </w:r>
      <w:r>
        <w:t>Replace with “</w:t>
      </w:r>
      <w:r w:rsidRPr="00D155CF">
        <w:rPr>
          <w:rFonts w:ascii="Franklin Gothic Book" w:hAnsi="Franklin Gothic Book"/>
          <w:sz w:val="21"/>
          <w:szCs w:val="21"/>
        </w:rPr>
        <w:t>commercial restroom</w:t>
      </w:r>
      <w:r>
        <w:rPr>
          <w:rFonts w:ascii="Franklin Gothic Book" w:hAnsi="Franklin Gothic Book"/>
          <w:sz w:val="21"/>
          <w:szCs w:val="21"/>
        </w:rPr>
        <w:t xml:space="preserve"> supplies”?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1B14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3529" w16cex:dateUtc="2021-05-03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1B1460" w16cid:durableId="243A35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81F66" w14:textId="77777777" w:rsidR="00500E0E" w:rsidRDefault="00500E0E">
      <w:r>
        <w:separator/>
      </w:r>
    </w:p>
  </w:endnote>
  <w:endnote w:type="continuationSeparator" w:id="0">
    <w:p w14:paraId="0640A84D" w14:textId="77777777" w:rsidR="00500E0E" w:rsidRDefault="0050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9C062" w14:textId="77777777" w:rsidR="00500E0E" w:rsidRDefault="00500E0E">
      <w:r>
        <w:separator/>
      </w:r>
    </w:p>
  </w:footnote>
  <w:footnote w:type="continuationSeparator" w:id="0">
    <w:p w14:paraId="46D1937D" w14:textId="77777777" w:rsidR="00500E0E" w:rsidRDefault="00500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C6A4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4C820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F80C84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DD525DD"/>
    <w:multiLevelType w:val="hybridMultilevel"/>
    <w:tmpl w:val="6CF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Hooley">
    <w15:presenceInfo w15:providerId="None" w15:userId="Aaron Hoo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880"/>
    <w:rsid w:val="00043622"/>
    <w:rsid w:val="000940B4"/>
    <w:rsid w:val="001570F5"/>
    <w:rsid w:val="001F46BD"/>
    <w:rsid w:val="003F0690"/>
    <w:rsid w:val="00472B96"/>
    <w:rsid w:val="004A5514"/>
    <w:rsid w:val="004E29B3"/>
    <w:rsid w:val="00500E0E"/>
    <w:rsid w:val="00502124"/>
    <w:rsid w:val="00590D07"/>
    <w:rsid w:val="006C591F"/>
    <w:rsid w:val="006D4DCF"/>
    <w:rsid w:val="00784D58"/>
    <w:rsid w:val="008D6863"/>
    <w:rsid w:val="009E6E46"/>
    <w:rsid w:val="00B86B75"/>
    <w:rsid w:val="00BC48D5"/>
    <w:rsid w:val="00C36279"/>
    <w:rsid w:val="00C51B41"/>
    <w:rsid w:val="00CA492A"/>
    <w:rsid w:val="00E315A3"/>
    <w:rsid w:val="00EB776D"/>
    <w:rsid w:val="00FB17BF"/>
    <w:rsid w:val="00FC1B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7D45"/>
  <w15:docId w15:val="{1AD03206-EE85-44A7-8E83-502CC320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4A5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3F0690"/>
    <w:rPr>
      <w:sz w:val="16"/>
      <w:szCs w:val="16"/>
    </w:rPr>
  </w:style>
  <w:style w:type="paragraph" w:styleId="CommentText">
    <w:name w:val="annotation text"/>
    <w:basedOn w:val="Normal"/>
    <w:link w:val="CommentTextChar"/>
    <w:semiHidden/>
    <w:unhideWhenUsed/>
    <w:rsid w:val="003F0690"/>
  </w:style>
  <w:style w:type="character" w:customStyle="1" w:styleId="CommentTextChar">
    <w:name w:val="Comment Text Char"/>
    <w:basedOn w:val="DefaultParagraphFont"/>
    <w:link w:val="CommentText"/>
    <w:semiHidden/>
    <w:rsid w:val="003F0690"/>
  </w:style>
  <w:style w:type="paragraph" w:styleId="CommentSubject">
    <w:name w:val="annotation subject"/>
    <w:basedOn w:val="CommentText"/>
    <w:next w:val="CommentText"/>
    <w:link w:val="CommentSubjectChar"/>
    <w:semiHidden/>
    <w:unhideWhenUsed/>
    <w:rsid w:val="003F0690"/>
    <w:rPr>
      <w:b/>
      <w:bCs/>
    </w:rPr>
  </w:style>
  <w:style w:type="character" w:customStyle="1" w:styleId="CommentSubjectChar">
    <w:name w:val="Comment Subject Char"/>
    <w:basedOn w:val="CommentTextChar"/>
    <w:link w:val="CommentSubject"/>
    <w:semiHidden/>
    <w:rsid w:val="003F0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revision>2</cp:revision>
  <dcterms:created xsi:type="dcterms:W3CDTF">2021-05-03T15:40:00Z</dcterms:created>
  <dcterms:modified xsi:type="dcterms:W3CDTF">2021-05-03T15:40:00Z</dcterms:modified>
</cp:coreProperties>
</file>