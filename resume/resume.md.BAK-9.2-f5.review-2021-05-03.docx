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158"/>
        <w:gridCol w:w="5994"/>
      </w:tblGrid>
      <w:tr w:rsidR="00D155CF" w:rsidRPr="00D155CF" w14:paraId="19FBC58D" w14:textId="6DDD5080" w:rsidTr="00D155CF">
        <w:tc>
          <w:tcPr>
            <w:tcW w:w="4158" w:type="dxa"/>
            <w:tcBorders>
              <w:top w:val="nil"/>
              <w:left w:val="nil"/>
              <w:bottom w:val="nil"/>
              <w:right w:val="nil"/>
            </w:tcBorders>
          </w:tcPr>
          <w:p w14:paraId="67BEB392" w14:textId="77777777" w:rsidR="00D155CF" w:rsidRPr="00D155CF" w:rsidRDefault="00D155CF" w:rsidP="00D155CF">
            <w:pPr>
              <w:pStyle w:val="Heading1"/>
              <w:spacing w:before="0"/>
              <w:rPr>
                <w:rFonts w:ascii="Constantia" w:hAnsi="Constantia"/>
                <w:color w:val="auto"/>
                <w:sz w:val="36"/>
                <w:szCs w:val="36"/>
              </w:rPr>
            </w:pPr>
            <w:bookmarkStart w:id="0" w:name="gary-b.-genett"/>
            <w:r w:rsidRPr="00D155CF">
              <w:rPr>
                <w:rFonts w:ascii="Constantia" w:hAnsi="Constantia"/>
                <w:color w:val="auto"/>
                <w:sz w:val="36"/>
                <w:szCs w:val="36"/>
              </w:rPr>
              <w:t>Gary B. Genett</w:t>
            </w:r>
            <w:bookmarkEnd w:id="0"/>
          </w:p>
        </w:tc>
        <w:tc>
          <w:tcPr>
            <w:tcW w:w="5994" w:type="dxa"/>
            <w:tcBorders>
              <w:top w:val="nil"/>
              <w:left w:val="nil"/>
              <w:bottom w:val="nil"/>
              <w:right w:val="nil"/>
            </w:tcBorders>
          </w:tcPr>
          <w:p w14:paraId="6B97E428" w14:textId="77777777" w:rsidR="00D155CF" w:rsidRDefault="00D155CF" w:rsidP="00D155CF">
            <w:pPr>
              <w:pStyle w:val="Heading1"/>
              <w:spacing w:before="0"/>
              <w:jc w:val="right"/>
              <w:rPr>
                <w:rFonts w:ascii="Franklin Gothic Book" w:hAnsi="Franklin Gothic Book"/>
                <w:b w:val="0"/>
                <w:bCs w:val="0"/>
                <w:color w:val="auto"/>
                <w:sz w:val="21"/>
                <w:szCs w:val="21"/>
              </w:rPr>
            </w:pPr>
            <w:r w:rsidRPr="00D155CF">
              <w:rPr>
                <w:rFonts w:ascii="Franklin Gothic Book" w:hAnsi="Franklin Gothic Book"/>
                <w:b w:val="0"/>
                <w:bCs w:val="0"/>
                <w:color w:val="auto"/>
                <w:sz w:val="21"/>
                <w:szCs w:val="21"/>
              </w:rPr>
              <w:t>Seattle, WA 98101 • 206-391-6606</w:t>
            </w:r>
          </w:p>
          <w:p w14:paraId="5E663AB1" w14:textId="23C40900" w:rsidR="00D155CF" w:rsidRPr="00D155CF" w:rsidRDefault="00024308" w:rsidP="00D155CF">
            <w:pPr>
              <w:pStyle w:val="Heading1"/>
              <w:spacing w:before="0"/>
              <w:jc w:val="right"/>
              <w:rPr>
                <w:rFonts w:ascii="Franklin Gothic Book" w:hAnsi="Franklin Gothic Book"/>
                <w:b w:val="0"/>
                <w:bCs w:val="0"/>
                <w:color w:val="auto"/>
                <w:sz w:val="21"/>
                <w:szCs w:val="21"/>
              </w:rPr>
            </w:pPr>
            <w:hyperlink r:id="rId7">
              <w:r w:rsidR="00D155CF" w:rsidRPr="00D155CF">
                <w:rPr>
                  <w:rFonts w:ascii="Franklin Gothic Book" w:hAnsi="Franklin Gothic Book"/>
                  <w:b w:val="0"/>
                  <w:bCs w:val="0"/>
                  <w:color w:val="auto"/>
                  <w:sz w:val="21"/>
                  <w:szCs w:val="21"/>
                </w:rPr>
                <w:t>me@garybgenett.net</w:t>
              </w:r>
            </w:hyperlink>
            <w:r w:rsidR="00D155CF" w:rsidRPr="00D155CF">
              <w:rPr>
                <w:rFonts w:ascii="Franklin Gothic Book" w:hAnsi="Franklin Gothic Book"/>
                <w:b w:val="0"/>
                <w:bCs w:val="0"/>
                <w:color w:val="auto"/>
                <w:sz w:val="21"/>
                <w:szCs w:val="21"/>
              </w:rPr>
              <w:t xml:space="preserve"> • </w:t>
            </w:r>
            <w:hyperlink r:id="rId8">
              <w:r w:rsidR="00D155CF" w:rsidRPr="00D155CF">
                <w:rPr>
                  <w:rFonts w:ascii="Franklin Gothic Book" w:hAnsi="Franklin Gothic Book"/>
                  <w:b w:val="0"/>
                  <w:bCs w:val="0"/>
                  <w:color w:val="auto"/>
                  <w:sz w:val="21"/>
                  <w:szCs w:val="21"/>
                </w:rPr>
                <w:t>linkedin.com/in/</w:t>
              </w:r>
              <w:proofErr w:type="spellStart"/>
              <w:r w:rsidR="00D155CF" w:rsidRPr="00D155CF">
                <w:rPr>
                  <w:rFonts w:ascii="Franklin Gothic Book" w:hAnsi="Franklin Gothic Book"/>
                  <w:b w:val="0"/>
                  <w:bCs w:val="0"/>
                  <w:color w:val="auto"/>
                  <w:sz w:val="21"/>
                  <w:szCs w:val="21"/>
                </w:rPr>
                <w:t>gary</w:t>
              </w:r>
              <w:proofErr w:type="spellEnd"/>
              <w:r w:rsidR="00D155CF" w:rsidRPr="00D155CF">
                <w:rPr>
                  <w:rFonts w:ascii="Franklin Gothic Book" w:hAnsi="Franklin Gothic Book"/>
                  <w:b w:val="0"/>
                  <w:bCs w:val="0"/>
                  <w:color w:val="auto"/>
                  <w:sz w:val="21"/>
                  <w:szCs w:val="21"/>
                </w:rPr>
                <w:t>-b-</w:t>
              </w:r>
              <w:proofErr w:type="spellStart"/>
              <w:r w:rsidR="00D155CF" w:rsidRPr="00D155CF">
                <w:rPr>
                  <w:rFonts w:ascii="Franklin Gothic Book" w:hAnsi="Franklin Gothic Book"/>
                  <w:b w:val="0"/>
                  <w:bCs w:val="0"/>
                  <w:color w:val="auto"/>
                  <w:sz w:val="21"/>
                  <w:szCs w:val="21"/>
                </w:rPr>
                <w:t>genett</w:t>
              </w:r>
              <w:proofErr w:type="spellEnd"/>
            </w:hyperlink>
          </w:p>
        </w:tc>
      </w:tr>
    </w:tbl>
    <w:p w14:paraId="55769C5C" w14:textId="2BD4A928" w:rsidR="009F6F55" w:rsidRPr="00D155CF" w:rsidRDefault="00024308" w:rsidP="00BC5A01">
      <w:pPr>
        <w:pStyle w:val="Heading2"/>
        <w:spacing w:before="360"/>
        <w:jc w:val="center"/>
        <w:rPr>
          <w:rFonts w:ascii="Constantia" w:hAnsi="Constantia"/>
          <w:color w:val="auto"/>
          <w:sz w:val="30"/>
          <w:szCs w:val="30"/>
        </w:rPr>
      </w:pPr>
      <w:bookmarkStart w:id="1" w:name="senior-technical-project-manager"/>
      <w:r>
        <w:rPr>
          <w:rFonts w:ascii="Franklin Gothic Book" w:hAnsi="Franklin Gothic Book"/>
          <w:b w:val="0"/>
          <w:bCs w:val="0"/>
          <w:color w:val="auto"/>
          <w:sz w:val="21"/>
          <w:szCs w:val="21"/>
        </w:rPr>
        <w:pict w14:anchorId="65DCA645">
          <v:rect id="_x0000_i1025" style="width:496.8pt;height:2pt" o:hralign="center" o:hrstd="t" o:hrnoshade="t" o:hr="t" fillcolor="black [3213]"/>
        </w:pict>
      </w:r>
      <w:bookmarkEnd w:id="1"/>
      <w:del w:id="2" w:author="Aaron Hooley" w:date="2021-05-03T08:27:00Z">
        <w:r w:rsidR="0095763B" w:rsidDel="005073A0">
          <w:rPr>
            <w:rFonts w:ascii="Constantia" w:hAnsi="Constantia"/>
            <w:color w:val="auto"/>
            <w:sz w:val="30"/>
            <w:szCs w:val="30"/>
          </w:rPr>
          <w:delText>Qualifications Profile</w:delText>
        </w:r>
      </w:del>
    </w:p>
    <w:p w14:paraId="42596298" w14:textId="33FB831E" w:rsidR="009F6F55" w:rsidRPr="00250EF4" w:rsidRDefault="0036009D" w:rsidP="00D155CF">
      <w:pPr>
        <w:jc w:val="center"/>
        <w:rPr>
          <w:rFonts w:ascii="Franklin Gothic Book" w:hAnsi="Franklin Gothic Book"/>
          <w:i/>
          <w:iCs/>
          <w:sz w:val="21"/>
          <w:szCs w:val="21"/>
        </w:rPr>
      </w:pPr>
      <w:r w:rsidRPr="00250EF4">
        <w:rPr>
          <w:rFonts w:ascii="Franklin Gothic Book" w:hAnsi="Franklin Gothic Book"/>
          <w:i/>
          <w:iCs/>
          <w:sz w:val="21"/>
          <w:szCs w:val="21"/>
        </w:rPr>
        <w:t xml:space="preserve">Highly accomplished professional with over 20 years of measured success in </w:t>
      </w:r>
      <w:del w:id="3" w:author="Aaron Hooley" w:date="2021-05-03T08:27:00Z">
        <w:r w:rsidR="002A3150" w:rsidDel="005073A0">
          <w:rPr>
            <w:rFonts w:ascii="Franklin Gothic Book" w:hAnsi="Franklin Gothic Book"/>
            <w:i/>
            <w:iCs/>
            <w:sz w:val="21"/>
            <w:szCs w:val="21"/>
          </w:rPr>
          <w:delText xml:space="preserve">product and </w:delText>
        </w:r>
      </w:del>
      <w:r w:rsidR="002A3150">
        <w:rPr>
          <w:rFonts w:ascii="Franklin Gothic Book" w:hAnsi="Franklin Gothic Book"/>
          <w:i/>
          <w:iCs/>
          <w:sz w:val="21"/>
          <w:szCs w:val="21"/>
        </w:rPr>
        <w:t xml:space="preserve">solutions </w:t>
      </w:r>
      <w:ins w:id="4" w:author="Aaron Hooley" w:date="2021-05-03T08:27:00Z">
        <w:r w:rsidR="005073A0">
          <w:rPr>
            <w:rFonts w:ascii="Franklin Gothic Book" w:hAnsi="Franklin Gothic Book"/>
            <w:i/>
            <w:iCs/>
            <w:sz w:val="21"/>
            <w:szCs w:val="21"/>
          </w:rPr>
          <w:t>and pro</w:t>
        </w:r>
      </w:ins>
      <w:ins w:id="5" w:author="Aaron Hooley" w:date="2021-05-03T08:28:00Z">
        <w:r w:rsidR="005073A0">
          <w:rPr>
            <w:rFonts w:ascii="Franklin Gothic Book" w:hAnsi="Franklin Gothic Book"/>
            <w:i/>
            <w:iCs/>
            <w:sz w:val="21"/>
            <w:szCs w:val="21"/>
          </w:rPr>
          <w:t xml:space="preserve">duct </w:t>
        </w:r>
      </w:ins>
      <w:r w:rsidR="002A3150">
        <w:rPr>
          <w:rFonts w:ascii="Franklin Gothic Book" w:hAnsi="Franklin Gothic Book"/>
          <w:i/>
          <w:iCs/>
          <w:sz w:val="21"/>
          <w:szCs w:val="21"/>
        </w:rPr>
        <w:t xml:space="preserve">delivery </w:t>
      </w:r>
      <w:r w:rsidRPr="00250EF4">
        <w:rPr>
          <w:rFonts w:ascii="Franklin Gothic Book" w:hAnsi="Franklin Gothic Book"/>
          <w:i/>
          <w:iCs/>
          <w:sz w:val="21"/>
          <w:szCs w:val="21"/>
        </w:rPr>
        <w:t>for complex technical industries</w:t>
      </w:r>
      <w:del w:id="6" w:author="Aaron Hooley" w:date="2021-05-03T08:28:00Z">
        <w:r w:rsidRPr="00250EF4" w:rsidDel="005073A0">
          <w:rPr>
            <w:rFonts w:ascii="Franklin Gothic Book" w:hAnsi="Franklin Gothic Book"/>
            <w:i/>
            <w:iCs/>
            <w:sz w:val="21"/>
            <w:szCs w:val="21"/>
          </w:rPr>
          <w:delText>.</w:delText>
        </w:r>
      </w:del>
    </w:p>
    <w:p w14:paraId="7A282DA4" w14:textId="317AEE3A" w:rsidR="009F6F55" w:rsidRPr="00D155CF" w:rsidRDefault="00024308" w:rsidP="00D155CF">
      <w:pPr>
        <w:spacing w:after="240"/>
        <w:jc w:val="both"/>
        <w:rPr>
          <w:rFonts w:ascii="Franklin Gothic Book" w:hAnsi="Franklin Gothic Book"/>
          <w:sz w:val="21"/>
          <w:szCs w:val="21"/>
        </w:rPr>
      </w:pPr>
      <w:r>
        <w:rPr>
          <w:rFonts w:ascii="Franklin Gothic Book" w:hAnsi="Franklin Gothic Book"/>
          <w:sz w:val="21"/>
          <w:szCs w:val="21"/>
        </w:rPr>
        <w:pict w14:anchorId="2838B1A0">
          <v:rect id="_x0000_i1026" style="width:496.8pt;height:2pt" o:hralign="center" o:hrstd="t" o:hrnoshade="t" o:hr="t" fillcolor="black [3213]"/>
        </w:pict>
      </w:r>
    </w:p>
    <w:p w14:paraId="726BF745" w14:textId="767BEBB5" w:rsidR="009F6F55" w:rsidRPr="00D155CF" w:rsidRDefault="0036009D" w:rsidP="00D155CF">
      <w:pPr>
        <w:jc w:val="both"/>
        <w:rPr>
          <w:rFonts w:ascii="Franklin Gothic Book" w:hAnsi="Franklin Gothic Book"/>
          <w:sz w:val="21"/>
          <w:szCs w:val="21"/>
        </w:rPr>
      </w:pPr>
      <w:r w:rsidRPr="00D155CF">
        <w:rPr>
          <w:rFonts w:ascii="Franklin Gothic Book" w:hAnsi="Franklin Gothic Book"/>
          <w:sz w:val="21"/>
          <w:szCs w:val="21"/>
        </w:rPr>
        <w:t xml:space="preserve">Forward-thinking, innovative, critical thinker, driven for success, with a keen attention to detail. Has the ability to lead and guide </w:t>
      </w:r>
      <w:ins w:id="7" w:author="Aaron Hooley" w:date="2021-05-03T08:28:00Z">
        <w:r w:rsidR="005073A0">
          <w:rPr>
            <w:rFonts w:ascii="Franklin Gothic Book" w:hAnsi="Franklin Gothic Book"/>
            <w:sz w:val="21"/>
            <w:szCs w:val="21"/>
          </w:rPr>
          <w:t>customer solutions</w:t>
        </w:r>
        <w:r w:rsidR="005073A0">
          <w:rPr>
            <w:rFonts w:ascii="Franklin Gothic Book" w:hAnsi="Franklin Gothic Book"/>
            <w:sz w:val="21"/>
            <w:szCs w:val="21"/>
          </w:rPr>
          <w:t xml:space="preserve"> and </w:t>
        </w:r>
      </w:ins>
      <w:r w:rsidRPr="00D155CF">
        <w:rPr>
          <w:rFonts w:ascii="Franklin Gothic Book" w:hAnsi="Franklin Gothic Book"/>
          <w:sz w:val="21"/>
          <w:szCs w:val="21"/>
        </w:rPr>
        <w:t xml:space="preserve">product </w:t>
      </w:r>
      <w:r w:rsidR="002A3150">
        <w:rPr>
          <w:rFonts w:ascii="Franklin Gothic Book" w:hAnsi="Franklin Gothic Book"/>
          <w:sz w:val="21"/>
          <w:szCs w:val="21"/>
        </w:rPr>
        <w:t>lifecycles</w:t>
      </w:r>
      <w:del w:id="8" w:author="Aaron Hooley" w:date="2021-05-03T08:28:00Z">
        <w:r w:rsidR="002A3150" w:rsidDel="005073A0">
          <w:rPr>
            <w:rFonts w:ascii="Franklin Gothic Book" w:hAnsi="Franklin Gothic Book"/>
            <w:sz w:val="21"/>
            <w:szCs w:val="21"/>
          </w:rPr>
          <w:delText xml:space="preserve"> </w:delText>
        </w:r>
        <w:r w:rsidRPr="00D155CF" w:rsidDel="005073A0">
          <w:rPr>
            <w:rFonts w:ascii="Franklin Gothic Book" w:hAnsi="Franklin Gothic Book"/>
            <w:sz w:val="21"/>
            <w:szCs w:val="21"/>
          </w:rPr>
          <w:delText xml:space="preserve">and </w:delText>
        </w:r>
        <w:r w:rsidR="002A3150" w:rsidDel="005073A0">
          <w:rPr>
            <w:rFonts w:ascii="Franklin Gothic Book" w:hAnsi="Franklin Gothic Book"/>
            <w:sz w:val="21"/>
            <w:szCs w:val="21"/>
          </w:rPr>
          <w:delText>customer solutions</w:delText>
        </w:r>
      </w:del>
      <w:r w:rsidRPr="00D155CF">
        <w:rPr>
          <w:rFonts w:ascii="Franklin Gothic Book" w:hAnsi="Franklin Gothic Book"/>
          <w:sz w:val="21"/>
          <w:szCs w:val="21"/>
        </w:rPr>
        <w:t xml:space="preserve">, from </w:t>
      </w:r>
      <w:del w:id="9" w:author="Aaron Hooley" w:date="2021-05-03T08:28:00Z">
        <w:r w:rsidRPr="00D155CF" w:rsidDel="005073A0">
          <w:rPr>
            <w:rFonts w:ascii="Franklin Gothic Book" w:hAnsi="Franklin Gothic Book"/>
            <w:sz w:val="21"/>
            <w:szCs w:val="21"/>
          </w:rPr>
          <w:delText xml:space="preserve">the </w:delText>
        </w:r>
      </w:del>
      <w:r w:rsidRPr="00D155CF">
        <w:rPr>
          <w:rFonts w:ascii="Franklin Gothic Book" w:hAnsi="Franklin Gothic Book"/>
          <w:sz w:val="21"/>
          <w:szCs w:val="21"/>
        </w:rPr>
        <w:t>initial design and planning to successful completion with</w:t>
      </w:r>
      <w:del w:id="10" w:author="Aaron Hooley" w:date="2021-05-03T08:28:00Z">
        <w:r w:rsidRPr="00D155CF" w:rsidDel="005073A0">
          <w:rPr>
            <w:rFonts w:ascii="Franklin Gothic Book" w:hAnsi="Franklin Gothic Book"/>
            <w:sz w:val="21"/>
            <w:szCs w:val="21"/>
          </w:rPr>
          <w:delText>in</w:delText>
        </w:r>
      </w:del>
      <w:r w:rsidRPr="00D155CF">
        <w:rPr>
          <w:rFonts w:ascii="Franklin Gothic Book" w:hAnsi="Franklin Gothic Book"/>
          <w:sz w:val="21"/>
          <w:szCs w:val="21"/>
        </w:rPr>
        <w:t xml:space="preserve"> </w:t>
      </w:r>
      <w:r w:rsidR="002A3150">
        <w:rPr>
          <w:rFonts w:ascii="Franklin Gothic Book" w:hAnsi="Franklin Gothic Book"/>
          <w:sz w:val="21"/>
          <w:szCs w:val="21"/>
        </w:rPr>
        <w:t>minimal expenditure</w:t>
      </w:r>
      <w:r w:rsidRPr="00D155CF">
        <w:rPr>
          <w:rFonts w:ascii="Franklin Gothic Book" w:hAnsi="Franklin Gothic Book"/>
          <w:sz w:val="21"/>
          <w:szCs w:val="21"/>
        </w:rPr>
        <w:t xml:space="preserve"> and time</w:t>
      </w:r>
      <w:r w:rsidR="002A3150">
        <w:rPr>
          <w:rFonts w:ascii="Franklin Gothic Book" w:hAnsi="Franklin Gothic Book"/>
          <w:sz w:val="21"/>
          <w:szCs w:val="21"/>
        </w:rPr>
        <w:t>ly delivery</w:t>
      </w:r>
      <w:r w:rsidRPr="00D155CF">
        <w:rPr>
          <w:rFonts w:ascii="Franklin Gothic Book" w:hAnsi="Franklin Gothic Book"/>
          <w:sz w:val="21"/>
          <w:szCs w:val="21"/>
        </w:rPr>
        <w:t xml:space="preserve">. Possesses the capability to build and lead teams, fostering individual growth and attaining results that </w:t>
      </w:r>
      <w:del w:id="11" w:author="Aaron Hooley" w:date="2021-05-03T08:28:00Z">
        <w:r w:rsidRPr="00D155CF" w:rsidDel="005073A0">
          <w:rPr>
            <w:rFonts w:ascii="Franklin Gothic Book" w:hAnsi="Franklin Gothic Book"/>
            <w:sz w:val="21"/>
            <w:szCs w:val="21"/>
          </w:rPr>
          <w:delText xml:space="preserve">equal or </w:delText>
        </w:r>
      </w:del>
      <w:r w:rsidRPr="00D155CF">
        <w:rPr>
          <w:rFonts w:ascii="Franklin Gothic Book" w:hAnsi="Franklin Gothic Book"/>
          <w:sz w:val="21"/>
          <w:szCs w:val="21"/>
        </w:rPr>
        <w:t xml:space="preserve">exceed stated goals. Consummate team player, collaborating with </w:t>
      </w:r>
      <w:del w:id="12" w:author="Aaron Hooley" w:date="2021-05-03T08:28:00Z">
        <w:r w:rsidRPr="00D155CF" w:rsidDel="005073A0">
          <w:rPr>
            <w:rFonts w:ascii="Franklin Gothic Book" w:hAnsi="Franklin Gothic Book"/>
            <w:sz w:val="21"/>
            <w:szCs w:val="21"/>
          </w:rPr>
          <w:delText xml:space="preserve">various </w:delText>
        </w:r>
      </w:del>
      <w:r w:rsidRPr="00D155CF">
        <w:rPr>
          <w:rFonts w:ascii="Franklin Gothic Book" w:hAnsi="Franklin Gothic Book"/>
          <w:sz w:val="21"/>
          <w:szCs w:val="21"/>
        </w:rPr>
        <w:t xml:space="preserve">departmental members and senior management to ensure open channels are established and maintained so all relevant parties are well informed and problem resolution can be addressed quickly and efficiently. Approachable, personable, and is sought out for expertise and advice on a </w:t>
      </w:r>
      <w:r w:rsidR="001A5CB6">
        <w:rPr>
          <w:rFonts w:ascii="Franklin Gothic Book" w:hAnsi="Franklin Gothic Book"/>
          <w:sz w:val="21"/>
          <w:szCs w:val="21"/>
        </w:rPr>
        <w:t>continual</w:t>
      </w:r>
      <w:r w:rsidRPr="00D155CF">
        <w:rPr>
          <w:rFonts w:ascii="Franklin Gothic Book" w:hAnsi="Franklin Gothic Book"/>
          <w:sz w:val="21"/>
          <w:szCs w:val="21"/>
        </w:rPr>
        <w:t xml:space="preserve"> basis. Proficient in Cloud, SaaS, Paas, laaS, Node</w:t>
      </w:r>
      <w:del w:id="13" w:author="Aaron Hooley" w:date="2021-05-03T08:29:00Z">
        <w:r w:rsidRPr="00D155CF" w:rsidDel="005073A0">
          <w:rPr>
            <w:rFonts w:ascii="Franklin Gothic Book" w:hAnsi="Franklin Gothic Book"/>
            <w:sz w:val="21"/>
            <w:szCs w:val="21"/>
          </w:rPr>
          <w:delText>l</w:delText>
        </w:r>
      </w:del>
      <w:r w:rsidRPr="00D155CF">
        <w:rPr>
          <w:rFonts w:ascii="Franklin Gothic Book" w:hAnsi="Franklin Gothic Book"/>
          <w:sz w:val="21"/>
          <w:szCs w:val="21"/>
        </w:rPr>
        <w:t>.js, Python, Web Development, HTML, CSS, JavaScript, Web/System APIs, REST/JSON/XML, SQL, Git, SVN, DevOps, Agile, Waterfall, and Scrum.</w:t>
      </w:r>
    </w:p>
    <w:p w14:paraId="32F9F44C" w14:textId="77777777" w:rsidR="009F6F55" w:rsidRPr="00D155CF" w:rsidRDefault="0036009D" w:rsidP="00D155CF">
      <w:pPr>
        <w:pStyle w:val="BodyText"/>
        <w:spacing w:before="240"/>
        <w:jc w:val="center"/>
        <w:rPr>
          <w:rFonts w:ascii="Franklin Gothic Book" w:hAnsi="Franklin Gothic Book"/>
          <w:sz w:val="21"/>
          <w:szCs w:val="21"/>
        </w:rPr>
      </w:pPr>
      <w:r w:rsidRPr="00D155CF">
        <w:rPr>
          <w:rFonts w:ascii="Franklin Gothic Book" w:hAnsi="Franklin Gothic Book"/>
          <w:b/>
          <w:sz w:val="21"/>
          <w:szCs w:val="21"/>
        </w:rPr>
        <w:t>Areas of Expertise</w:t>
      </w:r>
    </w:p>
    <w:tbl>
      <w:tblPr>
        <w:tblW w:w="4801" w:type="pct"/>
        <w:jc w:val="center"/>
        <w:tblLook w:val="07C0" w:firstRow="0" w:lastRow="1" w:firstColumn="1" w:lastColumn="1" w:noHBand="1" w:noVBand="1"/>
      </w:tblPr>
      <w:tblGrid>
        <w:gridCol w:w="2819"/>
        <w:gridCol w:w="3330"/>
        <w:gridCol w:w="3599"/>
      </w:tblGrid>
      <w:tr w:rsidR="0021400C" w:rsidRPr="00D155CF" w14:paraId="66F2C8A2" w14:textId="77777777" w:rsidTr="0021400C">
        <w:trPr>
          <w:jc w:val="center"/>
        </w:trPr>
        <w:tc>
          <w:tcPr>
            <w:tcW w:w="1446" w:type="pct"/>
          </w:tcPr>
          <w:p w14:paraId="3A1DE68B" w14:textId="33B37892" w:rsidR="009F6F55" w:rsidRPr="00D155CF" w:rsidRDefault="005073A0" w:rsidP="00D155CF">
            <w:pPr>
              <w:pStyle w:val="Compact"/>
              <w:numPr>
                <w:ilvl w:val="0"/>
                <w:numId w:val="8"/>
              </w:numPr>
              <w:spacing w:after="0"/>
              <w:jc w:val="both"/>
              <w:rPr>
                <w:rFonts w:ascii="Franklin Gothic Book" w:hAnsi="Franklin Gothic Book"/>
                <w:sz w:val="21"/>
                <w:szCs w:val="21"/>
              </w:rPr>
            </w:pPr>
            <w:ins w:id="14" w:author="Aaron Hooley" w:date="2021-05-03T08:29:00Z">
              <w:r w:rsidRPr="00D155CF">
                <w:rPr>
                  <w:rFonts w:ascii="Franklin Gothic Book" w:hAnsi="Franklin Gothic Book"/>
                  <w:sz w:val="21"/>
                  <w:szCs w:val="21"/>
                </w:rPr>
                <w:t>Sales, Consulting &amp; Training</w:t>
              </w:r>
            </w:ins>
            <w:del w:id="15" w:author="Aaron Hooley" w:date="2021-05-03T08:29:00Z">
              <w:r w:rsidR="0036009D" w:rsidRPr="00D155CF" w:rsidDel="005073A0">
                <w:rPr>
                  <w:rFonts w:ascii="Franklin Gothic Book" w:hAnsi="Franklin Gothic Book"/>
                  <w:sz w:val="21"/>
                  <w:szCs w:val="21"/>
                </w:rPr>
                <w:delText>Strategic Planning</w:delText>
              </w:r>
            </w:del>
          </w:p>
        </w:tc>
        <w:tc>
          <w:tcPr>
            <w:tcW w:w="1708" w:type="pct"/>
          </w:tcPr>
          <w:p w14:paraId="282241A8" w14:textId="32650BD6" w:rsidR="009F6F55" w:rsidRPr="00D155CF" w:rsidRDefault="002A3150" w:rsidP="00D155CF">
            <w:pPr>
              <w:pStyle w:val="Compact"/>
              <w:numPr>
                <w:ilvl w:val="0"/>
                <w:numId w:val="8"/>
              </w:numPr>
              <w:spacing w:after="0"/>
              <w:jc w:val="both"/>
              <w:rPr>
                <w:rFonts w:ascii="Franklin Gothic Book" w:hAnsi="Franklin Gothic Book"/>
                <w:sz w:val="21"/>
                <w:szCs w:val="21"/>
              </w:rPr>
            </w:pPr>
            <w:r>
              <w:rPr>
                <w:rFonts w:ascii="Franklin Gothic Book" w:hAnsi="Franklin Gothic Book"/>
                <w:sz w:val="21"/>
                <w:szCs w:val="21"/>
              </w:rPr>
              <w:t>Product and Solutions Delivery</w:t>
            </w:r>
          </w:p>
        </w:tc>
        <w:tc>
          <w:tcPr>
            <w:tcW w:w="1846" w:type="pct"/>
          </w:tcPr>
          <w:p w14:paraId="453D97BB" w14:textId="0728934F" w:rsidR="009F6F55" w:rsidRPr="00D155CF" w:rsidRDefault="002A3150" w:rsidP="00D155CF">
            <w:pPr>
              <w:pStyle w:val="Compact"/>
              <w:numPr>
                <w:ilvl w:val="0"/>
                <w:numId w:val="8"/>
              </w:numPr>
              <w:spacing w:after="0"/>
              <w:jc w:val="both"/>
              <w:rPr>
                <w:rFonts w:ascii="Franklin Gothic Book" w:hAnsi="Franklin Gothic Book"/>
                <w:sz w:val="21"/>
                <w:szCs w:val="21"/>
              </w:rPr>
            </w:pPr>
            <w:del w:id="16" w:author="Aaron Hooley" w:date="2021-05-03T08:42:00Z">
              <w:r w:rsidDel="005073A0">
                <w:rPr>
                  <w:rFonts w:ascii="Franklin Gothic Book" w:hAnsi="Franklin Gothic Book"/>
                  <w:sz w:val="21"/>
                  <w:szCs w:val="21"/>
                </w:rPr>
                <w:delText>Project/</w:delText>
              </w:r>
            </w:del>
            <w:r w:rsidR="0036009D" w:rsidRPr="00D155CF">
              <w:rPr>
                <w:rFonts w:ascii="Franklin Gothic Book" w:hAnsi="Franklin Gothic Book"/>
                <w:sz w:val="21"/>
                <w:szCs w:val="21"/>
              </w:rPr>
              <w:t>Program</w:t>
            </w:r>
            <w:ins w:id="17" w:author="Aaron Hooley" w:date="2021-05-03T08:42:00Z">
              <w:r w:rsidR="005073A0">
                <w:rPr>
                  <w:rFonts w:ascii="Franklin Gothic Book" w:hAnsi="Franklin Gothic Book"/>
                  <w:sz w:val="21"/>
                  <w:szCs w:val="21"/>
                </w:rPr>
                <w:t>/</w:t>
              </w:r>
              <w:r w:rsidR="005073A0">
                <w:rPr>
                  <w:rFonts w:ascii="Franklin Gothic Book" w:hAnsi="Franklin Gothic Book"/>
                  <w:sz w:val="21"/>
                  <w:szCs w:val="21"/>
                </w:rPr>
                <w:t>Project</w:t>
              </w:r>
            </w:ins>
            <w:r w:rsidR="0036009D" w:rsidRPr="00D155CF">
              <w:rPr>
                <w:rFonts w:ascii="Franklin Gothic Book" w:hAnsi="Franklin Gothic Book"/>
                <w:sz w:val="21"/>
                <w:szCs w:val="21"/>
              </w:rPr>
              <w:t xml:space="preserve"> Management</w:t>
            </w:r>
          </w:p>
        </w:tc>
      </w:tr>
      <w:tr w:rsidR="0021400C" w:rsidRPr="00D155CF" w14:paraId="6BA0179C" w14:textId="77777777" w:rsidTr="0021400C">
        <w:trPr>
          <w:jc w:val="center"/>
        </w:trPr>
        <w:tc>
          <w:tcPr>
            <w:tcW w:w="1446" w:type="pct"/>
          </w:tcPr>
          <w:p w14:paraId="0B07D7AE" w14:textId="6DAC1F38"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Product Strategy</w:t>
            </w:r>
          </w:p>
        </w:tc>
        <w:tc>
          <w:tcPr>
            <w:tcW w:w="1708" w:type="pct"/>
          </w:tcPr>
          <w:p w14:paraId="46E9E61B" w14:textId="3B291318" w:rsidR="009F6F55" w:rsidRPr="00D155CF" w:rsidRDefault="005073A0" w:rsidP="00D155CF">
            <w:pPr>
              <w:pStyle w:val="Compact"/>
              <w:numPr>
                <w:ilvl w:val="0"/>
                <w:numId w:val="8"/>
              </w:numPr>
              <w:spacing w:after="0"/>
              <w:jc w:val="both"/>
              <w:rPr>
                <w:rFonts w:ascii="Franklin Gothic Book" w:hAnsi="Franklin Gothic Book"/>
                <w:sz w:val="21"/>
                <w:szCs w:val="21"/>
              </w:rPr>
            </w:pPr>
            <w:ins w:id="18" w:author="Aaron Hooley" w:date="2021-05-03T08:29:00Z">
              <w:r w:rsidRPr="00D155CF">
                <w:rPr>
                  <w:rFonts w:ascii="Franklin Gothic Book" w:hAnsi="Franklin Gothic Book"/>
                  <w:sz w:val="21"/>
                  <w:szCs w:val="21"/>
                </w:rPr>
                <w:t>Strategic Planning</w:t>
              </w:r>
              <w:r w:rsidRPr="00D155CF" w:rsidDel="005073A0">
                <w:rPr>
                  <w:rFonts w:ascii="Franklin Gothic Book" w:hAnsi="Franklin Gothic Book"/>
                  <w:sz w:val="21"/>
                  <w:szCs w:val="21"/>
                </w:rPr>
                <w:t xml:space="preserve"> </w:t>
              </w:r>
            </w:ins>
            <w:del w:id="19" w:author="Aaron Hooley" w:date="2021-05-03T08:29:00Z">
              <w:r w:rsidR="00D02371" w:rsidRPr="00D155CF" w:rsidDel="005073A0">
                <w:rPr>
                  <w:rFonts w:ascii="Franklin Gothic Book" w:hAnsi="Franklin Gothic Book"/>
                  <w:sz w:val="21"/>
                  <w:szCs w:val="21"/>
                </w:rPr>
                <w:delText xml:space="preserve">Sales, Consulting &amp; Training </w:delText>
              </w:r>
            </w:del>
          </w:p>
        </w:tc>
        <w:tc>
          <w:tcPr>
            <w:tcW w:w="1846" w:type="pct"/>
          </w:tcPr>
          <w:p w14:paraId="162D86FB" w14:textId="69EBB2B0"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Building &amp; Leading Teams</w:t>
            </w:r>
          </w:p>
        </w:tc>
      </w:tr>
      <w:tr w:rsidR="0021400C" w:rsidRPr="00D155CF" w14:paraId="6C8AA54E" w14:textId="77777777" w:rsidTr="0021400C">
        <w:trPr>
          <w:jc w:val="center"/>
        </w:trPr>
        <w:tc>
          <w:tcPr>
            <w:tcW w:w="1446" w:type="pct"/>
          </w:tcPr>
          <w:p w14:paraId="77B69FFF" w14:textId="60DF5E29" w:rsidR="009F6F55" w:rsidRPr="00D155CF" w:rsidRDefault="002A3150" w:rsidP="00D155CF">
            <w:pPr>
              <w:pStyle w:val="Compact"/>
              <w:numPr>
                <w:ilvl w:val="0"/>
                <w:numId w:val="8"/>
              </w:numPr>
              <w:spacing w:after="0"/>
              <w:jc w:val="both"/>
              <w:rPr>
                <w:rFonts w:ascii="Franklin Gothic Book" w:hAnsi="Franklin Gothic Book"/>
                <w:sz w:val="21"/>
                <w:szCs w:val="21"/>
              </w:rPr>
            </w:pPr>
            <w:r>
              <w:rPr>
                <w:rFonts w:ascii="Franklin Gothic Book" w:hAnsi="Franklin Gothic Book"/>
                <w:sz w:val="21"/>
                <w:szCs w:val="21"/>
              </w:rPr>
              <w:t>Customer Empathy</w:t>
            </w:r>
          </w:p>
        </w:tc>
        <w:tc>
          <w:tcPr>
            <w:tcW w:w="1708" w:type="pct"/>
          </w:tcPr>
          <w:p w14:paraId="3425023B" w14:textId="171C5652" w:rsidR="009F6F55" w:rsidRPr="00D155CF" w:rsidRDefault="00D02371"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 xml:space="preserve">Cross-functional Collaboration </w:t>
            </w:r>
          </w:p>
        </w:tc>
        <w:tc>
          <w:tcPr>
            <w:tcW w:w="1846" w:type="pct"/>
          </w:tcPr>
          <w:p w14:paraId="0AD3705F" w14:textId="45FCF398"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Clound Migrations &amp; Operations</w:t>
            </w:r>
          </w:p>
        </w:tc>
      </w:tr>
      <w:tr w:rsidR="0021400C" w:rsidRPr="00D155CF" w14:paraId="7EE1DC56" w14:textId="77777777" w:rsidTr="0021400C">
        <w:trPr>
          <w:jc w:val="center"/>
        </w:trPr>
        <w:tc>
          <w:tcPr>
            <w:tcW w:w="1446" w:type="pct"/>
          </w:tcPr>
          <w:p w14:paraId="1DF49567" w14:textId="15682E27"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Agile, Scrum &amp; Waterfall</w:t>
            </w:r>
          </w:p>
        </w:tc>
        <w:tc>
          <w:tcPr>
            <w:tcW w:w="1708" w:type="pct"/>
          </w:tcPr>
          <w:p w14:paraId="4B1451D4" w14:textId="35283D97" w:rsidR="009F6F55" w:rsidRPr="00D155CF" w:rsidRDefault="00D02371"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Stakeholder Engagement</w:t>
            </w:r>
          </w:p>
        </w:tc>
        <w:tc>
          <w:tcPr>
            <w:tcW w:w="1846" w:type="pct"/>
          </w:tcPr>
          <w:p w14:paraId="659421CF" w14:textId="4022020B"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Mentoring</w:t>
            </w:r>
          </w:p>
        </w:tc>
      </w:tr>
    </w:tbl>
    <w:p w14:paraId="4B2D5A70" w14:textId="3BCE1DB9" w:rsidR="009F6F55" w:rsidRDefault="0036009D" w:rsidP="00441F32">
      <w:pPr>
        <w:pStyle w:val="Heading1"/>
        <w:pBdr>
          <w:bottom w:val="single" w:sz="8" w:space="1" w:color="auto"/>
        </w:pBdr>
        <w:spacing w:after="480"/>
        <w:jc w:val="both"/>
        <w:rPr>
          <w:rFonts w:ascii="Constantia" w:hAnsi="Constantia"/>
          <w:color w:val="auto"/>
          <w:sz w:val="30"/>
          <w:szCs w:val="30"/>
        </w:rPr>
      </w:pPr>
      <w:bookmarkStart w:id="20" w:name="professional-experience"/>
      <w:r w:rsidRPr="0021400C">
        <w:rPr>
          <w:rFonts w:ascii="Constantia" w:hAnsi="Constantia"/>
          <w:color w:val="auto"/>
          <w:sz w:val="30"/>
          <w:szCs w:val="30"/>
        </w:rPr>
        <w:t>Professional Experience</w:t>
      </w:r>
      <w:bookmarkEnd w:id="20"/>
    </w:p>
    <w:p w14:paraId="25F3585A" w14:textId="77777777" w:rsidR="009F6F55" w:rsidRPr="0021400C" w:rsidRDefault="0036009D" w:rsidP="0036009D">
      <w:pPr>
        <w:pStyle w:val="Heading2"/>
        <w:spacing w:before="0"/>
        <w:jc w:val="both"/>
        <w:rPr>
          <w:rFonts w:ascii="Franklin Gothic Book" w:hAnsi="Franklin Gothic Book"/>
          <w:b w:val="0"/>
          <w:bCs w:val="0"/>
          <w:color w:val="auto"/>
          <w:sz w:val="21"/>
          <w:szCs w:val="21"/>
        </w:rPr>
      </w:pPr>
      <w:bookmarkStart w:id="21" w:name="highspot-seattle-wa"/>
      <w:r w:rsidRPr="0021400C">
        <w:rPr>
          <w:rFonts w:ascii="Franklin Gothic Book" w:hAnsi="Franklin Gothic Book"/>
          <w:b w:val="0"/>
          <w:bCs w:val="0"/>
          <w:color w:val="auto"/>
          <w:sz w:val="21"/>
          <w:szCs w:val="21"/>
        </w:rPr>
        <w:t>Highspot – Seattle, WA</w:t>
      </w:r>
      <w:bookmarkEnd w:id="21"/>
    </w:p>
    <w:p w14:paraId="03912A20" w14:textId="77777777" w:rsidR="009F6F55" w:rsidRPr="0021400C" w:rsidRDefault="0036009D" w:rsidP="00C12691">
      <w:pPr>
        <w:pStyle w:val="Heading3"/>
        <w:spacing w:before="40"/>
        <w:jc w:val="both"/>
        <w:rPr>
          <w:rFonts w:ascii="Franklin Gothic Book" w:hAnsi="Franklin Gothic Book"/>
          <w:b w:val="0"/>
          <w:bCs w:val="0"/>
          <w:color w:val="auto"/>
          <w:sz w:val="21"/>
          <w:szCs w:val="21"/>
        </w:rPr>
      </w:pPr>
      <w:bookmarkStart w:id="22" w:name="Xe7543030c4d3478bcd10d7388a1d9d2c18ee61f"/>
      <w:r w:rsidRPr="00D155CF">
        <w:rPr>
          <w:rFonts w:ascii="Franklin Gothic Book" w:hAnsi="Franklin Gothic Book"/>
          <w:color w:val="auto"/>
          <w:sz w:val="21"/>
          <w:szCs w:val="21"/>
        </w:rPr>
        <w:t>Senior Technical Project Manager</w:t>
      </w:r>
      <w:r w:rsidRPr="0021400C">
        <w:rPr>
          <w:rFonts w:ascii="Franklin Gothic Book" w:hAnsi="Franklin Gothic Book"/>
          <w:b w:val="0"/>
          <w:bCs w:val="0"/>
          <w:color w:val="auto"/>
          <w:sz w:val="21"/>
          <w:szCs w:val="21"/>
        </w:rPr>
        <w:t>, April 2020 - April 2021</w:t>
      </w:r>
      <w:bookmarkEnd w:id="22"/>
    </w:p>
    <w:p w14:paraId="7309AE4A" w14:textId="5611E051" w:rsidR="009F6F55" w:rsidRPr="00D155CF" w:rsidRDefault="0036009D" w:rsidP="00C12691">
      <w:pPr>
        <w:spacing w:before="40"/>
        <w:jc w:val="both"/>
        <w:rPr>
          <w:rFonts w:ascii="Franklin Gothic Book" w:hAnsi="Franklin Gothic Book"/>
          <w:sz w:val="21"/>
          <w:szCs w:val="21"/>
        </w:rPr>
      </w:pPr>
      <w:del w:id="23" w:author="Aaron Hooley" w:date="2021-05-03T08:30:00Z">
        <w:r w:rsidRPr="00D155CF" w:rsidDel="005073A0">
          <w:rPr>
            <w:rFonts w:ascii="Franklin Gothic Book" w:hAnsi="Franklin Gothic Book"/>
            <w:sz w:val="21"/>
            <w:szCs w:val="21"/>
          </w:rPr>
          <w:delText>Primarily involved in c</w:delText>
        </w:r>
      </w:del>
      <w:ins w:id="24" w:author="Aaron Hooley" w:date="2021-05-03T08:30:00Z">
        <w:r w:rsidR="005073A0">
          <w:rPr>
            <w:rFonts w:ascii="Franklin Gothic Book" w:hAnsi="Franklin Gothic Book"/>
            <w:sz w:val="21"/>
            <w:szCs w:val="21"/>
          </w:rPr>
          <w:t>C</w:t>
        </w:r>
      </w:ins>
      <w:r w:rsidRPr="00D155CF">
        <w:rPr>
          <w:rFonts w:ascii="Franklin Gothic Book" w:hAnsi="Franklin Gothic Book"/>
          <w:sz w:val="21"/>
          <w:szCs w:val="21"/>
        </w:rPr>
        <w:t xml:space="preserve">oordination with Content Integration, Management, and Consumption team members in the areas of </w:t>
      </w:r>
      <w:r w:rsidR="002A3150">
        <w:rPr>
          <w:rFonts w:ascii="Franklin Gothic Book" w:hAnsi="Franklin Gothic Book"/>
          <w:sz w:val="21"/>
          <w:szCs w:val="21"/>
        </w:rPr>
        <w:t xml:space="preserve">sales, </w:t>
      </w:r>
      <w:r w:rsidRPr="00D155CF">
        <w:rPr>
          <w:rFonts w:ascii="Franklin Gothic Book" w:hAnsi="Franklin Gothic Book"/>
          <w:sz w:val="21"/>
          <w:szCs w:val="21"/>
        </w:rPr>
        <w:t>product management, engineering, design,</w:t>
      </w:r>
      <w:r w:rsidR="002A3150">
        <w:rPr>
          <w:rFonts w:ascii="Franklin Gothic Book" w:hAnsi="Franklin Gothic Book"/>
          <w:sz w:val="21"/>
          <w:szCs w:val="21"/>
        </w:rPr>
        <w:t xml:space="preserve"> </w:t>
      </w:r>
      <w:r w:rsidRPr="00D155CF">
        <w:rPr>
          <w:rFonts w:ascii="Franklin Gothic Book" w:hAnsi="Franklin Gothic Book"/>
          <w:sz w:val="21"/>
          <w:szCs w:val="21"/>
        </w:rPr>
        <w:t xml:space="preserve">quality assurance </w:t>
      </w:r>
      <w:r w:rsidR="002A3150">
        <w:rPr>
          <w:rFonts w:ascii="Franklin Gothic Book" w:hAnsi="Franklin Gothic Book"/>
          <w:sz w:val="21"/>
          <w:szCs w:val="21"/>
        </w:rPr>
        <w:t xml:space="preserve">and support </w:t>
      </w:r>
      <w:r w:rsidRPr="00D155CF">
        <w:rPr>
          <w:rFonts w:ascii="Franklin Gothic Book" w:hAnsi="Franklin Gothic Book"/>
          <w:sz w:val="21"/>
          <w:szCs w:val="21"/>
        </w:rPr>
        <w:t>to develop targeted plans for the delivery of SaaS products and technologies, ensured that new features and enhancement of products were documented, implemented, and tested properly.</w:t>
      </w:r>
    </w:p>
    <w:p w14:paraId="1D96DE8E" w14:textId="77777777" w:rsidR="002A3150" w:rsidRDefault="002A3150" w:rsidP="002A3150">
      <w:pPr>
        <w:pStyle w:val="Compact"/>
        <w:numPr>
          <w:ilvl w:val="0"/>
          <w:numId w:val="9"/>
        </w:numPr>
        <w:spacing w:before="80" w:after="0"/>
        <w:ind w:left="590"/>
        <w:jc w:val="both"/>
        <w:rPr>
          <w:rFonts w:ascii="Franklin Gothic Book" w:hAnsi="Franklin Gothic Book"/>
          <w:sz w:val="21"/>
          <w:szCs w:val="21"/>
        </w:rPr>
      </w:pPr>
      <w:r w:rsidRPr="00D155CF">
        <w:rPr>
          <w:rFonts w:ascii="Franklin Gothic Book" w:hAnsi="Franklin Gothic Book"/>
          <w:sz w:val="21"/>
          <w:szCs w:val="21"/>
        </w:rPr>
        <w:t xml:space="preserve">Effectively led and mentored the team which resulted in the award of an annual recurring $2M Salesforce </w:t>
      </w:r>
      <w:r>
        <w:rPr>
          <w:rFonts w:ascii="Franklin Gothic Book" w:hAnsi="Franklin Gothic Book"/>
          <w:sz w:val="21"/>
          <w:szCs w:val="21"/>
        </w:rPr>
        <w:t>contract</w:t>
      </w:r>
      <w:r w:rsidRPr="00D155CF">
        <w:rPr>
          <w:rFonts w:ascii="Franklin Gothic Book" w:hAnsi="Franklin Gothic Book"/>
          <w:sz w:val="21"/>
          <w:szCs w:val="21"/>
        </w:rPr>
        <w:t xml:space="preserve"> by providing critical necessary product integration</w:t>
      </w:r>
      <w:r>
        <w:rPr>
          <w:rFonts w:ascii="Franklin Gothic Book" w:hAnsi="Franklin Gothic Book"/>
          <w:sz w:val="21"/>
          <w:szCs w:val="21"/>
        </w:rPr>
        <w:t xml:space="preserve">s and </w:t>
      </w:r>
      <w:r w:rsidRPr="00D155CF">
        <w:rPr>
          <w:rFonts w:ascii="Franklin Gothic Book" w:hAnsi="Franklin Gothic Book"/>
          <w:sz w:val="21"/>
          <w:szCs w:val="21"/>
        </w:rPr>
        <w:t>advancements through four releases.</w:t>
      </w:r>
    </w:p>
    <w:p w14:paraId="457EAC63" w14:textId="2C6F1BE0" w:rsidR="002A3150" w:rsidRPr="00D155CF" w:rsidRDefault="002A3150" w:rsidP="002A3150">
      <w:pPr>
        <w:pStyle w:val="Compact"/>
        <w:numPr>
          <w:ilvl w:val="0"/>
          <w:numId w:val="9"/>
        </w:numPr>
        <w:spacing w:before="80" w:after="0"/>
        <w:ind w:left="590"/>
        <w:jc w:val="both"/>
        <w:rPr>
          <w:rFonts w:ascii="Franklin Gothic Book" w:hAnsi="Franklin Gothic Book"/>
          <w:sz w:val="21"/>
          <w:szCs w:val="21"/>
        </w:rPr>
      </w:pPr>
      <w:r w:rsidRPr="00D155CF">
        <w:rPr>
          <w:rFonts w:ascii="Franklin Gothic Book" w:hAnsi="Franklin Gothic Book"/>
          <w:sz w:val="21"/>
          <w:szCs w:val="21"/>
        </w:rPr>
        <w:t>Expertly developed custom</w:t>
      </w:r>
      <w:r>
        <w:rPr>
          <w:rFonts w:ascii="Franklin Gothic Book" w:hAnsi="Franklin Gothic Book"/>
          <w:sz w:val="21"/>
          <w:szCs w:val="21"/>
        </w:rPr>
        <w:t xml:space="preserve"> </w:t>
      </w:r>
      <w:r w:rsidRPr="00D155CF">
        <w:rPr>
          <w:rFonts w:ascii="Franklin Gothic Book" w:hAnsi="Franklin Gothic Book"/>
          <w:sz w:val="21"/>
          <w:szCs w:val="21"/>
        </w:rPr>
        <w:t xml:space="preserve">configurations with the establishment of processes for the operation of independent development teams addressing individual needs, resulting in a 400% increase in delivery of </w:t>
      </w:r>
      <w:r>
        <w:rPr>
          <w:rFonts w:ascii="Franklin Gothic Book" w:hAnsi="Franklin Gothic Book"/>
          <w:sz w:val="21"/>
          <w:szCs w:val="21"/>
        </w:rPr>
        <w:t>sales commitments</w:t>
      </w:r>
      <w:r w:rsidRPr="00D155CF">
        <w:rPr>
          <w:rFonts w:ascii="Franklin Gothic Book" w:hAnsi="Franklin Gothic Book"/>
          <w:sz w:val="21"/>
          <w:szCs w:val="21"/>
        </w:rPr>
        <w:t xml:space="preserve"> over a six-month period</w:t>
      </w:r>
      <w:r>
        <w:rPr>
          <w:rFonts w:ascii="Franklin Gothic Book" w:hAnsi="Franklin Gothic Book"/>
          <w:sz w:val="21"/>
          <w:szCs w:val="21"/>
        </w:rPr>
        <w:t>, winning 5 customer deals against intense compe</w:t>
      </w:r>
      <w:r w:rsidR="00D02371">
        <w:rPr>
          <w:rFonts w:ascii="Franklin Gothic Book" w:hAnsi="Franklin Gothic Book"/>
          <w:sz w:val="21"/>
          <w:szCs w:val="21"/>
        </w:rPr>
        <w:t>ti</w:t>
      </w:r>
      <w:r>
        <w:rPr>
          <w:rFonts w:ascii="Franklin Gothic Book" w:hAnsi="Franklin Gothic Book"/>
          <w:sz w:val="21"/>
          <w:szCs w:val="21"/>
        </w:rPr>
        <w:t>tion</w:t>
      </w:r>
      <w:r w:rsidRPr="00D155CF">
        <w:rPr>
          <w:rFonts w:ascii="Franklin Gothic Book" w:hAnsi="Franklin Gothic Book"/>
          <w:sz w:val="21"/>
          <w:szCs w:val="21"/>
        </w:rPr>
        <w:t>.</w:t>
      </w:r>
    </w:p>
    <w:p w14:paraId="2F46A47E" w14:textId="27825449" w:rsidR="002A3150" w:rsidRPr="00D155CF" w:rsidRDefault="002A3150" w:rsidP="002A3150">
      <w:pPr>
        <w:pStyle w:val="Compact"/>
        <w:numPr>
          <w:ilvl w:val="0"/>
          <w:numId w:val="9"/>
        </w:numPr>
        <w:spacing w:before="80" w:after="0"/>
        <w:ind w:left="590"/>
        <w:jc w:val="both"/>
        <w:rPr>
          <w:rFonts w:ascii="Franklin Gothic Book" w:hAnsi="Franklin Gothic Book"/>
          <w:sz w:val="21"/>
          <w:szCs w:val="21"/>
        </w:rPr>
      </w:pPr>
      <w:r w:rsidRPr="00D155CF">
        <w:rPr>
          <w:rFonts w:ascii="Franklin Gothic Book" w:hAnsi="Franklin Gothic Book"/>
          <w:sz w:val="21"/>
          <w:szCs w:val="21"/>
        </w:rPr>
        <w:t>Created and implemented four front</w:t>
      </w:r>
      <w:ins w:id="25" w:author="Aaron Hooley" w:date="2021-05-03T08:43:00Z">
        <w:r w:rsidR="005073A0">
          <w:rPr>
            <w:rFonts w:ascii="Franklin Gothic Book" w:hAnsi="Franklin Gothic Book"/>
            <w:sz w:val="21"/>
            <w:szCs w:val="21"/>
          </w:rPr>
          <w:t>-</w:t>
        </w:r>
      </w:ins>
      <w:del w:id="26" w:author="Aaron Hooley" w:date="2021-05-03T08:43:00Z">
        <w:r w:rsidRPr="00D155CF" w:rsidDel="005073A0">
          <w:rPr>
            <w:rFonts w:ascii="Franklin Gothic Book" w:hAnsi="Franklin Gothic Book"/>
            <w:sz w:val="21"/>
            <w:szCs w:val="21"/>
          </w:rPr>
          <w:delText xml:space="preserve"> </w:delText>
        </w:r>
      </w:del>
      <w:r w:rsidRPr="00D155CF">
        <w:rPr>
          <w:rFonts w:ascii="Franklin Gothic Book" w:hAnsi="Franklin Gothic Book"/>
          <w:sz w:val="21"/>
          <w:szCs w:val="21"/>
        </w:rPr>
        <w:t xml:space="preserve">end and three back-end integrations utilizing Salesforce, Quip, </w:t>
      </w:r>
      <w:proofErr w:type="spellStart"/>
      <w:r w:rsidRPr="00D155CF">
        <w:rPr>
          <w:rFonts w:ascii="Franklin Gothic Book" w:hAnsi="Franklin Gothic Book"/>
          <w:sz w:val="21"/>
          <w:szCs w:val="21"/>
        </w:rPr>
        <w:t>HigherLogic</w:t>
      </w:r>
      <w:proofErr w:type="spellEnd"/>
      <w:r w:rsidRPr="00D155CF">
        <w:rPr>
          <w:rFonts w:ascii="Franklin Gothic Book" w:hAnsi="Franklin Gothic Book"/>
          <w:sz w:val="21"/>
          <w:szCs w:val="21"/>
        </w:rPr>
        <w:t xml:space="preserve">, Widen, and OpenText that </w:t>
      </w:r>
      <w:del w:id="27" w:author="Aaron Hooley" w:date="2021-05-03T08:43:00Z">
        <w:r w:rsidRPr="00D155CF" w:rsidDel="005073A0">
          <w:rPr>
            <w:rFonts w:ascii="Franklin Gothic Book" w:hAnsi="Franklin Gothic Book"/>
            <w:sz w:val="21"/>
            <w:szCs w:val="21"/>
          </w:rPr>
          <w:delText xml:space="preserve">provided for </w:delText>
        </w:r>
      </w:del>
      <w:ins w:id="28" w:author="Aaron Hooley" w:date="2021-05-03T08:43:00Z">
        <w:r w:rsidR="005073A0">
          <w:rPr>
            <w:rFonts w:ascii="Franklin Gothic Book" w:hAnsi="Franklin Gothic Book"/>
            <w:sz w:val="21"/>
            <w:szCs w:val="21"/>
          </w:rPr>
          <w:t xml:space="preserve">enabled </w:t>
        </w:r>
      </w:ins>
      <w:r w:rsidRPr="00D155CF">
        <w:rPr>
          <w:rFonts w:ascii="Franklin Gothic Book" w:hAnsi="Franklin Gothic Book"/>
          <w:sz w:val="21"/>
          <w:szCs w:val="21"/>
        </w:rPr>
        <w:t>growth in new business.</w:t>
      </w:r>
    </w:p>
    <w:p w14:paraId="55705494" w14:textId="614FF623" w:rsidR="009F6F55" w:rsidRPr="00D155CF" w:rsidRDefault="0036009D" w:rsidP="00441F32">
      <w:pPr>
        <w:pStyle w:val="Compact"/>
        <w:numPr>
          <w:ilvl w:val="0"/>
          <w:numId w:val="9"/>
        </w:numPr>
        <w:spacing w:before="80" w:after="0"/>
        <w:ind w:left="590"/>
        <w:jc w:val="both"/>
        <w:rPr>
          <w:rFonts w:ascii="Franklin Gothic Book" w:hAnsi="Franklin Gothic Book"/>
          <w:sz w:val="21"/>
          <w:szCs w:val="21"/>
        </w:rPr>
      </w:pPr>
      <w:del w:id="29" w:author="Aaron Hooley" w:date="2021-05-03T08:43:00Z">
        <w:r w:rsidRPr="00D155CF" w:rsidDel="005073A0">
          <w:rPr>
            <w:rFonts w:ascii="Franklin Gothic Book" w:hAnsi="Franklin Gothic Book"/>
            <w:sz w:val="21"/>
            <w:szCs w:val="21"/>
          </w:rPr>
          <w:delText xml:space="preserve">Able to grow </w:delText>
        </w:r>
      </w:del>
      <w:ins w:id="30" w:author="Aaron Hooley" w:date="2021-05-03T08:43:00Z">
        <w:r w:rsidR="005073A0">
          <w:rPr>
            <w:rFonts w:ascii="Franklin Gothic Book" w:hAnsi="Franklin Gothic Book"/>
            <w:sz w:val="21"/>
            <w:szCs w:val="21"/>
          </w:rPr>
          <w:t xml:space="preserve">Grew </w:t>
        </w:r>
      </w:ins>
      <w:r w:rsidRPr="00D155CF">
        <w:rPr>
          <w:rFonts w:ascii="Franklin Gothic Book" w:hAnsi="Franklin Gothic Book"/>
          <w:sz w:val="21"/>
          <w:szCs w:val="21"/>
        </w:rPr>
        <w:t xml:space="preserve">the initial team and formed </w:t>
      </w:r>
      <w:ins w:id="31" w:author="Aaron Hooley" w:date="2021-05-03T08:44:00Z">
        <w:r w:rsidR="005073A0">
          <w:rPr>
            <w:rFonts w:ascii="Franklin Gothic Book" w:hAnsi="Franklin Gothic Book"/>
            <w:sz w:val="21"/>
            <w:szCs w:val="21"/>
          </w:rPr>
          <w:t xml:space="preserve">new </w:t>
        </w:r>
      </w:ins>
      <w:r w:rsidRPr="00D155CF">
        <w:rPr>
          <w:rFonts w:ascii="Franklin Gothic Book" w:hAnsi="Franklin Gothic Book"/>
          <w:sz w:val="21"/>
          <w:szCs w:val="21"/>
        </w:rPr>
        <w:t>four teams to fully focus on separate SaaS disciplines, with the completion of two reorganizations during the term of employment.</w:t>
      </w:r>
    </w:p>
    <w:p w14:paraId="1B41F2A1" w14:textId="77777777" w:rsidR="0021400C" w:rsidRPr="00D155CF" w:rsidRDefault="0021400C" w:rsidP="0021400C">
      <w:pPr>
        <w:pStyle w:val="Compact"/>
        <w:spacing w:before="0" w:after="0"/>
        <w:jc w:val="both"/>
        <w:rPr>
          <w:rFonts w:ascii="Franklin Gothic Book" w:hAnsi="Franklin Gothic Book"/>
          <w:sz w:val="21"/>
          <w:szCs w:val="21"/>
        </w:rPr>
      </w:pPr>
    </w:p>
    <w:p w14:paraId="67E788C2" w14:textId="39AC3E30" w:rsidR="009F6F55" w:rsidRPr="0021400C" w:rsidRDefault="0036009D" w:rsidP="0036009D">
      <w:pPr>
        <w:pStyle w:val="Heading2"/>
        <w:spacing w:before="40"/>
        <w:jc w:val="both"/>
        <w:rPr>
          <w:rFonts w:ascii="Franklin Gothic Book" w:hAnsi="Franklin Gothic Book"/>
          <w:b w:val="0"/>
          <w:bCs w:val="0"/>
          <w:color w:val="auto"/>
          <w:sz w:val="21"/>
          <w:szCs w:val="21"/>
        </w:rPr>
      </w:pPr>
      <w:bookmarkStart w:id="32" w:name="alaska-airlines-seattle-wa"/>
      <w:r w:rsidRPr="0021400C">
        <w:rPr>
          <w:rFonts w:ascii="Franklin Gothic Book" w:hAnsi="Franklin Gothic Book"/>
          <w:b w:val="0"/>
          <w:bCs w:val="0"/>
          <w:color w:val="auto"/>
          <w:sz w:val="21"/>
          <w:szCs w:val="21"/>
        </w:rPr>
        <w:t>Alaska Airlines – Seattle, WA</w:t>
      </w:r>
      <w:bookmarkEnd w:id="32"/>
    </w:p>
    <w:p w14:paraId="38767463" w14:textId="77777777" w:rsidR="009F6F55" w:rsidRPr="0021400C" w:rsidRDefault="0036009D" w:rsidP="00C12691">
      <w:pPr>
        <w:pStyle w:val="Heading3"/>
        <w:spacing w:before="40"/>
        <w:jc w:val="both"/>
        <w:rPr>
          <w:rFonts w:ascii="Franklin Gothic Book" w:hAnsi="Franklin Gothic Book"/>
          <w:b w:val="0"/>
          <w:bCs w:val="0"/>
          <w:color w:val="auto"/>
          <w:sz w:val="21"/>
          <w:szCs w:val="21"/>
        </w:rPr>
      </w:pPr>
      <w:bookmarkStart w:id="33" w:name="X9cd205ae9e35955d5513ea992f99b88032cb49a"/>
      <w:r w:rsidRPr="00D155CF">
        <w:rPr>
          <w:rFonts w:ascii="Franklin Gothic Book" w:hAnsi="Franklin Gothic Book"/>
          <w:color w:val="auto"/>
          <w:sz w:val="21"/>
          <w:szCs w:val="21"/>
        </w:rPr>
        <w:t>Senior Technical Project Manager</w:t>
      </w:r>
      <w:r w:rsidRPr="0021400C">
        <w:rPr>
          <w:rFonts w:ascii="Franklin Gothic Book" w:hAnsi="Franklin Gothic Book"/>
          <w:b w:val="0"/>
          <w:bCs w:val="0"/>
          <w:color w:val="auto"/>
          <w:sz w:val="21"/>
          <w:szCs w:val="21"/>
        </w:rPr>
        <w:t>, June 2019 - December 2019</w:t>
      </w:r>
      <w:bookmarkEnd w:id="33"/>
    </w:p>
    <w:p w14:paraId="335BC1BF" w14:textId="6E33CFCE" w:rsidR="009F6F55" w:rsidRPr="00D155CF" w:rsidRDefault="0036009D" w:rsidP="00C12691">
      <w:pPr>
        <w:spacing w:before="40"/>
        <w:jc w:val="both"/>
        <w:rPr>
          <w:rFonts w:ascii="Franklin Gothic Book" w:hAnsi="Franklin Gothic Book"/>
          <w:sz w:val="21"/>
          <w:szCs w:val="21"/>
        </w:rPr>
      </w:pPr>
      <w:commentRangeStart w:id="34"/>
      <w:r w:rsidRPr="00D155CF">
        <w:rPr>
          <w:rFonts w:ascii="Franklin Gothic Book" w:hAnsi="Franklin Gothic Book"/>
          <w:sz w:val="21"/>
          <w:szCs w:val="21"/>
        </w:rPr>
        <w:t xml:space="preserve">Designed new </w:t>
      </w:r>
      <w:commentRangeEnd w:id="34"/>
      <w:r w:rsidR="005073A0">
        <w:rPr>
          <w:rStyle w:val="CommentReference"/>
        </w:rPr>
        <w:commentReference w:id="34"/>
      </w:r>
      <w:r w:rsidRPr="00D155CF">
        <w:rPr>
          <w:rFonts w:ascii="Franklin Gothic Book" w:hAnsi="Franklin Gothic Book"/>
          <w:sz w:val="21"/>
          <w:szCs w:val="21"/>
        </w:rPr>
        <w:t>and</w:t>
      </w:r>
      <w:r w:rsidR="001A5CB6">
        <w:rPr>
          <w:rFonts w:ascii="Franklin Gothic Book" w:hAnsi="Franklin Gothic Book"/>
          <w:sz w:val="21"/>
          <w:szCs w:val="21"/>
        </w:rPr>
        <w:t xml:space="preserve"> evolved </w:t>
      </w:r>
      <w:r w:rsidRPr="00D155CF">
        <w:rPr>
          <w:rFonts w:ascii="Franklin Gothic Book" w:hAnsi="Franklin Gothic Book"/>
          <w:sz w:val="21"/>
          <w:szCs w:val="21"/>
        </w:rPr>
        <w:t>existing types of standardized templates for written documentation and</w:t>
      </w:r>
      <w:r w:rsidR="001A5CB6">
        <w:rPr>
          <w:rFonts w:ascii="Franklin Gothic Book" w:hAnsi="Franklin Gothic Book"/>
          <w:sz w:val="21"/>
          <w:szCs w:val="21"/>
        </w:rPr>
        <w:t xml:space="preserve"> </w:t>
      </w:r>
      <w:r w:rsidRPr="00D155CF">
        <w:rPr>
          <w:rFonts w:ascii="Franklin Gothic Book" w:hAnsi="Franklin Gothic Book"/>
          <w:sz w:val="21"/>
          <w:szCs w:val="21"/>
        </w:rPr>
        <w:t>application</w:t>
      </w:r>
      <w:r w:rsidR="001A5CB6">
        <w:rPr>
          <w:rFonts w:ascii="Franklin Gothic Book" w:hAnsi="Franklin Gothic Book"/>
          <w:sz w:val="21"/>
          <w:szCs w:val="21"/>
        </w:rPr>
        <w:t>/network</w:t>
      </w:r>
      <w:r w:rsidRPr="00D155CF">
        <w:rPr>
          <w:rFonts w:ascii="Franklin Gothic Book" w:hAnsi="Franklin Gothic Book"/>
          <w:sz w:val="21"/>
          <w:szCs w:val="21"/>
        </w:rPr>
        <w:t xml:space="preserve"> diagrams required for executive, management, developers, and support personnel. Enabled </w:t>
      </w:r>
      <w:r w:rsidRPr="00D155CF">
        <w:rPr>
          <w:rFonts w:ascii="Franklin Gothic Book" w:hAnsi="Franklin Gothic Book"/>
          <w:sz w:val="21"/>
          <w:szCs w:val="21"/>
        </w:rPr>
        <w:lastRenderedPageBreak/>
        <w:t>the development team for processes utilized in real time and the future to facilitate the migration from in</w:t>
      </w:r>
      <w:r w:rsidR="006023A6">
        <w:rPr>
          <w:rFonts w:ascii="Franklin Gothic Book" w:hAnsi="Franklin Gothic Book"/>
          <w:sz w:val="21"/>
          <w:szCs w:val="21"/>
        </w:rPr>
        <w:t>-</w:t>
      </w:r>
      <w:r w:rsidRPr="00D155CF">
        <w:rPr>
          <w:rFonts w:ascii="Franklin Gothic Book" w:hAnsi="Franklin Gothic Book"/>
          <w:sz w:val="21"/>
          <w:szCs w:val="21"/>
        </w:rPr>
        <w:t>house to an Azure</w:t>
      </w:r>
      <w:r w:rsidR="006023A6">
        <w:rPr>
          <w:rFonts w:ascii="Franklin Gothic Book" w:hAnsi="Franklin Gothic Book"/>
          <w:sz w:val="21"/>
          <w:szCs w:val="21"/>
        </w:rPr>
        <w:t>-</w:t>
      </w:r>
      <w:r w:rsidRPr="00D155CF">
        <w:rPr>
          <w:rFonts w:ascii="Franklin Gothic Book" w:hAnsi="Franklin Gothic Book"/>
          <w:sz w:val="21"/>
          <w:szCs w:val="21"/>
        </w:rPr>
        <w:t>based model. Identified any potential risks that would mitigate project processes.</w:t>
      </w:r>
    </w:p>
    <w:p w14:paraId="622496AC" w14:textId="3B5E390E" w:rsidR="009F6F55" w:rsidRPr="00D155CF" w:rsidRDefault="0036009D" w:rsidP="00C12691">
      <w:pPr>
        <w:pStyle w:val="Compact"/>
        <w:numPr>
          <w:ilvl w:val="0"/>
          <w:numId w:val="10"/>
        </w:numPr>
        <w:spacing w:before="80" w:after="0"/>
        <w:jc w:val="both"/>
        <w:rPr>
          <w:rFonts w:ascii="Franklin Gothic Book" w:hAnsi="Franklin Gothic Book"/>
          <w:sz w:val="21"/>
          <w:szCs w:val="21"/>
        </w:rPr>
      </w:pPr>
      <w:r w:rsidRPr="00D155CF">
        <w:rPr>
          <w:rFonts w:ascii="Franklin Gothic Book" w:hAnsi="Franklin Gothic Book"/>
          <w:sz w:val="21"/>
          <w:szCs w:val="21"/>
        </w:rPr>
        <w:t xml:space="preserve">Championed a centralized documentation management library as part of a $40M integration with planned maintenance for the </w:t>
      </w:r>
      <w:commentRangeStart w:id="35"/>
      <w:r w:rsidRPr="00D155CF">
        <w:rPr>
          <w:rFonts w:ascii="Franklin Gothic Book" w:hAnsi="Franklin Gothic Book"/>
          <w:sz w:val="21"/>
          <w:szCs w:val="21"/>
        </w:rPr>
        <w:t xml:space="preserve">FCC </w:t>
      </w:r>
      <w:commentRangeEnd w:id="35"/>
      <w:r w:rsidR="00723903">
        <w:rPr>
          <w:rStyle w:val="CommentReference"/>
        </w:rPr>
        <w:commentReference w:id="35"/>
      </w:r>
      <w:r w:rsidRPr="00D155CF">
        <w:rPr>
          <w:rFonts w:ascii="Franklin Gothic Book" w:hAnsi="Franklin Gothic Book"/>
          <w:sz w:val="21"/>
          <w:szCs w:val="21"/>
        </w:rPr>
        <w:t>certification of a full Maintenance and Engineering (M&amp;E) system alignment after merger with Virgin America.</w:t>
      </w:r>
    </w:p>
    <w:p w14:paraId="30B53FF8" w14:textId="7D2C5481" w:rsidR="009F6F55" w:rsidRDefault="0036009D" w:rsidP="00C12691">
      <w:pPr>
        <w:pStyle w:val="Compact"/>
        <w:numPr>
          <w:ilvl w:val="0"/>
          <w:numId w:val="10"/>
        </w:numPr>
        <w:spacing w:before="80" w:after="0"/>
        <w:jc w:val="both"/>
        <w:rPr>
          <w:rFonts w:ascii="Franklin Gothic Book" w:hAnsi="Franklin Gothic Book"/>
          <w:sz w:val="21"/>
          <w:szCs w:val="21"/>
        </w:rPr>
      </w:pPr>
      <w:r w:rsidRPr="00D155CF">
        <w:rPr>
          <w:rFonts w:ascii="Franklin Gothic Book" w:hAnsi="Franklin Gothic Book"/>
          <w:sz w:val="21"/>
          <w:szCs w:val="21"/>
        </w:rPr>
        <w:t xml:space="preserve">Judiciously improved and quality of controls </w:t>
      </w:r>
      <w:r w:rsidR="001A5CB6">
        <w:rPr>
          <w:rFonts w:ascii="Franklin Gothic Book" w:hAnsi="Franklin Gothic Book"/>
          <w:sz w:val="21"/>
          <w:szCs w:val="21"/>
        </w:rPr>
        <w:t xml:space="preserve">and </w:t>
      </w:r>
      <w:r w:rsidRPr="00D155CF">
        <w:rPr>
          <w:rFonts w:ascii="Franklin Gothic Book" w:hAnsi="Franklin Gothic Book"/>
          <w:sz w:val="21"/>
          <w:szCs w:val="21"/>
        </w:rPr>
        <w:t xml:space="preserve">outcomes with the creation and implementation of best practices for the transition to a </w:t>
      </w:r>
      <w:r w:rsidR="00D02371">
        <w:rPr>
          <w:rFonts w:ascii="Franklin Gothic Book" w:hAnsi="Franklin Gothic Book"/>
          <w:sz w:val="21"/>
          <w:szCs w:val="21"/>
        </w:rPr>
        <w:t>C</w:t>
      </w:r>
      <w:r w:rsidRPr="00D155CF">
        <w:rPr>
          <w:rFonts w:ascii="Franklin Gothic Book" w:hAnsi="Franklin Gothic Book"/>
          <w:sz w:val="21"/>
          <w:szCs w:val="21"/>
        </w:rPr>
        <w:t>loud</w:t>
      </w:r>
      <w:r w:rsidR="006023A6">
        <w:rPr>
          <w:rFonts w:ascii="Franklin Gothic Book" w:hAnsi="Franklin Gothic Book"/>
          <w:sz w:val="21"/>
          <w:szCs w:val="21"/>
        </w:rPr>
        <w:t>-</w:t>
      </w:r>
      <w:r w:rsidRPr="00D155CF">
        <w:rPr>
          <w:rFonts w:ascii="Franklin Gothic Book" w:hAnsi="Franklin Gothic Book"/>
          <w:sz w:val="21"/>
          <w:szCs w:val="21"/>
        </w:rPr>
        <w:t>based DevOps model.</w:t>
      </w:r>
    </w:p>
    <w:p w14:paraId="7519B873" w14:textId="77777777" w:rsidR="0021400C" w:rsidRPr="00D155CF" w:rsidRDefault="0021400C" w:rsidP="0021400C">
      <w:pPr>
        <w:pStyle w:val="Compact"/>
        <w:spacing w:before="0" w:after="0"/>
        <w:jc w:val="both"/>
        <w:rPr>
          <w:rFonts w:ascii="Franklin Gothic Book" w:hAnsi="Franklin Gothic Book"/>
          <w:sz w:val="21"/>
          <w:szCs w:val="21"/>
        </w:rPr>
      </w:pPr>
    </w:p>
    <w:p w14:paraId="3463CDC2" w14:textId="77777777" w:rsidR="009F6F55" w:rsidRPr="0021400C" w:rsidRDefault="0036009D" w:rsidP="0036009D">
      <w:pPr>
        <w:pStyle w:val="Heading2"/>
        <w:spacing w:before="40"/>
        <w:jc w:val="both"/>
        <w:rPr>
          <w:rFonts w:ascii="Franklin Gothic Book" w:hAnsi="Franklin Gothic Book"/>
          <w:b w:val="0"/>
          <w:bCs w:val="0"/>
          <w:color w:val="auto"/>
          <w:sz w:val="21"/>
          <w:szCs w:val="21"/>
        </w:rPr>
      </w:pPr>
      <w:bookmarkStart w:id="36" w:name="enviro-master-seattle-wa"/>
      <w:r w:rsidRPr="0021400C">
        <w:rPr>
          <w:rFonts w:ascii="Franklin Gothic Book" w:hAnsi="Franklin Gothic Book"/>
          <w:b w:val="0"/>
          <w:bCs w:val="0"/>
          <w:color w:val="auto"/>
          <w:sz w:val="21"/>
          <w:szCs w:val="21"/>
        </w:rPr>
        <w:t>Enviro-Master – Seattle, WA</w:t>
      </w:r>
      <w:bookmarkEnd w:id="36"/>
    </w:p>
    <w:p w14:paraId="73D95BF2" w14:textId="77777777" w:rsidR="009F6F55" w:rsidRPr="0021400C" w:rsidRDefault="0036009D" w:rsidP="00C12691">
      <w:pPr>
        <w:pStyle w:val="Heading3"/>
        <w:spacing w:before="40"/>
        <w:jc w:val="both"/>
        <w:rPr>
          <w:rFonts w:ascii="Franklin Gothic Book" w:hAnsi="Franklin Gothic Book"/>
          <w:b w:val="0"/>
          <w:bCs w:val="0"/>
          <w:color w:val="auto"/>
          <w:sz w:val="21"/>
          <w:szCs w:val="21"/>
        </w:rPr>
      </w:pPr>
      <w:bookmarkStart w:id="37" w:name="president-october-2016---january-2019"/>
      <w:r w:rsidRPr="00D155CF">
        <w:rPr>
          <w:rFonts w:ascii="Franklin Gothic Book" w:hAnsi="Franklin Gothic Book"/>
          <w:color w:val="auto"/>
          <w:sz w:val="21"/>
          <w:szCs w:val="21"/>
        </w:rPr>
        <w:t>President</w:t>
      </w:r>
      <w:r w:rsidRPr="0021400C">
        <w:rPr>
          <w:rFonts w:ascii="Franklin Gothic Book" w:hAnsi="Franklin Gothic Book"/>
          <w:b w:val="0"/>
          <w:bCs w:val="0"/>
          <w:color w:val="auto"/>
          <w:sz w:val="21"/>
          <w:szCs w:val="21"/>
        </w:rPr>
        <w:t>, October 2016 - January 2019</w:t>
      </w:r>
      <w:bookmarkEnd w:id="37"/>
    </w:p>
    <w:p w14:paraId="74A95643" w14:textId="6EA2BB46" w:rsidR="009F6F55" w:rsidRPr="00D155CF" w:rsidRDefault="0036009D" w:rsidP="00D155CF">
      <w:pPr>
        <w:jc w:val="both"/>
        <w:rPr>
          <w:rFonts w:ascii="Franklin Gothic Book" w:hAnsi="Franklin Gothic Book"/>
          <w:sz w:val="21"/>
          <w:szCs w:val="21"/>
        </w:rPr>
      </w:pPr>
      <w:r w:rsidRPr="00D155CF">
        <w:rPr>
          <w:rFonts w:ascii="Franklin Gothic Book" w:hAnsi="Franklin Gothic Book"/>
          <w:sz w:val="21"/>
          <w:szCs w:val="21"/>
        </w:rPr>
        <w:t xml:space="preserve">Founded and operated this firm focused on </w:t>
      </w:r>
      <w:bookmarkStart w:id="38" w:name="_Hlk70923564"/>
      <w:r w:rsidRPr="00D155CF">
        <w:rPr>
          <w:rFonts w:ascii="Franklin Gothic Book" w:hAnsi="Franklin Gothic Book"/>
          <w:sz w:val="21"/>
          <w:szCs w:val="21"/>
        </w:rPr>
        <w:t xml:space="preserve">commercial restroom </w:t>
      </w:r>
      <w:bookmarkEnd w:id="38"/>
      <w:commentRangeStart w:id="39"/>
      <w:r w:rsidRPr="00D155CF">
        <w:rPr>
          <w:rFonts w:ascii="Franklin Gothic Book" w:hAnsi="Franklin Gothic Book"/>
          <w:sz w:val="21"/>
          <w:szCs w:val="21"/>
        </w:rPr>
        <w:t xml:space="preserve">hygiene </w:t>
      </w:r>
      <w:commentRangeEnd w:id="39"/>
      <w:r w:rsidR="005073A0">
        <w:rPr>
          <w:rStyle w:val="CommentReference"/>
        </w:rPr>
        <w:commentReference w:id="39"/>
      </w:r>
      <w:r w:rsidRPr="00D155CF">
        <w:rPr>
          <w:rFonts w:ascii="Franklin Gothic Book" w:hAnsi="Franklin Gothic Book"/>
          <w:sz w:val="21"/>
          <w:szCs w:val="21"/>
        </w:rPr>
        <w:t xml:space="preserve">and led a team in all aspects of </w:t>
      </w:r>
      <w:r w:rsidR="00D02371">
        <w:rPr>
          <w:rFonts w:ascii="Franklin Gothic Book" w:hAnsi="Franklin Gothic Book"/>
          <w:sz w:val="21"/>
          <w:szCs w:val="21"/>
        </w:rPr>
        <w:t xml:space="preserve">sales, installation, customer retention and upsells, and </w:t>
      </w:r>
      <w:r w:rsidRPr="00D155CF">
        <w:rPr>
          <w:rFonts w:ascii="Franklin Gothic Book" w:hAnsi="Franklin Gothic Book"/>
          <w:sz w:val="21"/>
          <w:szCs w:val="21"/>
        </w:rPr>
        <w:t>daily operations.</w:t>
      </w:r>
    </w:p>
    <w:p w14:paraId="1F5F3237" w14:textId="75D47E3B" w:rsidR="009F6F55" w:rsidRPr="00D155CF" w:rsidRDefault="0036009D" w:rsidP="00C12691">
      <w:pPr>
        <w:pStyle w:val="Compact"/>
        <w:numPr>
          <w:ilvl w:val="0"/>
          <w:numId w:val="11"/>
        </w:numPr>
        <w:spacing w:before="80" w:after="0"/>
        <w:jc w:val="both"/>
        <w:rPr>
          <w:rFonts w:ascii="Franklin Gothic Book" w:hAnsi="Franklin Gothic Book"/>
          <w:sz w:val="21"/>
          <w:szCs w:val="21"/>
        </w:rPr>
      </w:pPr>
      <w:r w:rsidRPr="00D155CF">
        <w:rPr>
          <w:rFonts w:ascii="Franklin Gothic Book" w:hAnsi="Franklin Gothic Book"/>
          <w:sz w:val="21"/>
          <w:szCs w:val="21"/>
        </w:rPr>
        <w:t xml:space="preserve">Achieved a doubling of sales with the addition of a 50% increase in new sites that contributed $100K in </w:t>
      </w:r>
      <w:del w:id="40" w:author="Aaron Hooley" w:date="2021-05-03T08:35:00Z">
        <w:r w:rsidR="001A5CB6" w:rsidDel="005073A0">
          <w:rPr>
            <w:rFonts w:ascii="Franklin Gothic Book" w:hAnsi="Franklin Gothic Book"/>
            <w:sz w:val="21"/>
            <w:szCs w:val="21"/>
          </w:rPr>
          <w:delText xml:space="preserve">yearly </w:delText>
        </w:r>
      </w:del>
      <w:ins w:id="41" w:author="Aaron Hooley" w:date="2021-05-03T08:35:00Z">
        <w:r w:rsidR="005073A0">
          <w:rPr>
            <w:rFonts w:ascii="Franklin Gothic Book" w:hAnsi="Franklin Gothic Book"/>
            <w:sz w:val="21"/>
            <w:szCs w:val="21"/>
          </w:rPr>
          <w:t>annual</w:t>
        </w:r>
        <w:r w:rsidR="005073A0">
          <w:rPr>
            <w:rFonts w:ascii="Franklin Gothic Book" w:hAnsi="Franklin Gothic Book"/>
            <w:sz w:val="21"/>
            <w:szCs w:val="21"/>
          </w:rPr>
          <w:t xml:space="preserve"> </w:t>
        </w:r>
      </w:ins>
      <w:r w:rsidR="001A5CB6">
        <w:rPr>
          <w:rFonts w:ascii="Franklin Gothic Book" w:hAnsi="Franklin Gothic Book"/>
          <w:sz w:val="21"/>
          <w:szCs w:val="21"/>
        </w:rPr>
        <w:t xml:space="preserve">recurring </w:t>
      </w:r>
      <w:r w:rsidRPr="00D155CF">
        <w:rPr>
          <w:rFonts w:ascii="Franklin Gothic Book" w:hAnsi="Franklin Gothic Book"/>
          <w:sz w:val="21"/>
          <w:szCs w:val="21"/>
        </w:rPr>
        <w:t>revenue.</w:t>
      </w:r>
    </w:p>
    <w:p w14:paraId="221634C9" w14:textId="77777777" w:rsidR="009F6F55" w:rsidRPr="00D155CF" w:rsidRDefault="0036009D" w:rsidP="00C12691">
      <w:pPr>
        <w:pStyle w:val="Compact"/>
        <w:numPr>
          <w:ilvl w:val="0"/>
          <w:numId w:val="11"/>
        </w:numPr>
        <w:spacing w:before="80" w:after="0"/>
        <w:jc w:val="both"/>
        <w:rPr>
          <w:rFonts w:ascii="Franklin Gothic Book" w:hAnsi="Franklin Gothic Book"/>
          <w:sz w:val="21"/>
          <w:szCs w:val="21"/>
        </w:rPr>
      </w:pPr>
      <w:r w:rsidRPr="00D155CF">
        <w:rPr>
          <w:rFonts w:ascii="Franklin Gothic Book" w:hAnsi="Franklin Gothic Book"/>
          <w:sz w:val="21"/>
          <w:szCs w:val="21"/>
        </w:rPr>
        <w:t>Attained a high level of customer satisfaction for 100 sites in the Puget Sound area, with attainment of 100% customer retention.</w:t>
      </w:r>
    </w:p>
    <w:p w14:paraId="48F3BD77" w14:textId="57CCCB50" w:rsidR="009F6F55" w:rsidRDefault="0036009D" w:rsidP="00C12691">
      <w:pPr>
        <w:pStyle w:val="Compact"/>
        <w:numPr>
          <w:ilvl w:val="0"/>
          <w:numId w:val="11"/>
        </w:numPr>
        <w:spacing w:before="80" w:after="0"/>
        <w:jc w:val="both"/>
        <w:rPr>
          <w:rFonts w:ascii="Franklin Gothic Book" w:hAnsi="Franklin Gothic Book"/>
          <w:sz w:val="21"/>
          <w:szCs w:val="21"/>
        </w:rPr>
      </w:pPr>
      <w:r w:rsidRPr="00D155CF">
        <w:rPr>
          <w:rFonts w:ascii="Franklin Gothic Book" w:hAnsi="Franklin Gothic Book"/>
          <w:sz w:val="21"/>
          <w:szCs w:val="21"/>
        </w:rPr>
        <w:t xml:space="preserve">Dramatically reduced the operational budget by 20% following the acquisition of Swisher from Ecolab and able to provide a 15% increase in employee wages </w:t>
      </w:r>
      <w:r w:rsidR="001A5CB6">
        <w:rPr>
          <w:rFonts w:ascii="Franklin Gothic Book" w:hAnsi="Franklin Gothic Book"/>
          <w:sz w:val="21"/>
          <w:szCs w:val="21"/>
        </w:rPr>
        <w:t xml:space="preserve">that </w:t>
      </w:r>
      <w:r w:rsidRPr="00D155CF">
        <w:rPr>
          <w:rFonts w:ascii="Franklin Gothic Book" w:hAnsi="Franklin Gothic Book"/>
          <w:sz w:val="21"/>
          <w:szCs w:val="21"/>
        </w:rPr>
        <w:t>resulted in increased morale and retention.</w:t>
      </w:r>
    </w:p>
    <w:p w14:paraId="1BEB844F" w14:textId="77777777" w:rsidR="0021400C" w:rsidRPr="00D155CF" w:rsidRDefault="0021400C" w:rsidP="0021400C">
      <w:pPr>
        <w:pStyle w:val="Compact"/>
        <w:spacing w:before="0" w:after="0"/>
        <w:jc w:val="both"/>
        <w:rPr>
          <w:rFonts w:ascii="Franklin Gothic Book" w:hAnsi="Franklin Gothic Book"/>
          <w:sz w:val="21"/>
          <w:szCs w:val="21"/>
        </w:rPr>
      </w:pPr>
    </w:p>
    <w:p w14:paraId="49B84BC8" w14:textId="77777777" w:rsidR="009F6F55" w:rsidRPr="0021400C" w:rsidRDefault="0036009D" w:rsidP="0036009D">
      <w:pPr>
        <w:pStyle w:val="Heading2"/>
        <w:spacing w:before="40"/>
        <w:jc w:val="both"/>
        <w:rPr>
          <w:rFonts w:ascii="Franklin Gothic Book" w:hAnsi="Franklin Gothic Book"/>
          <w:b w:val="0"/>
          <w:bCs w:val="0"/>
          <w:color w:val="auto"/>
          <w:sz w:val="21"/>
          <w:szCs w:val="21"/>
        </w:rPr>
      </w:pPr>
      <w:bookmarkStart w:id="42" w:name="f5-networks-seattle-wa"/>
      <w:r w:rsidRPr="0021400C">
        <w:rPr>
          <w:rFonts w:ascii="Franklin Gothic Book" w:hAnsi="Franklin Gothic Book"/>
          <w:b w:val="0"/>
          <w:bCs w:val="0"/>
          <w:color w:val="auto"/>
          <w:sz w:val="21"/>
          <w:szCs w:val="21"/>
        </w:rPr>
        <w:t>F5 Networks – Seattle, WA</w:t>
      </w:r>
      <w:bookmarkEnd w:id="42"/>
    </w:p>
    <w:p w14:paraId="3E40116C" w14:textId="77777777" w:rsidR="009F6F55" w:rsidRPr="0021400C" w:rsidRDefault="0036009D" w:rsidP="00C12691">
      <w:pPr>
        <w:pStyle w:val="Heading3"/>
        <w:spacing w:before="40"/>
        <w:jc w:val="both"/>
        <w:rPr>
          <w:rFonts w:ascii="Franklin Gothic Book" w:hAnsi="Franklin Gothic Book"/>
          <w:b w:val="0"/>
          <w:bCs w:val="0"/>
          <w:color w:val="auto"/>
          <w:sz w:val="21"/>
          <w:szCs w:val="21"/>
        </w:rPr>
      </w:pPr>
      <w:bookmarkStart w:id="43" w:name="Xb98a4a3681e4755148257f3cd5bdde92e2c560a"/>
      <w:commentRangeStart w:id="44"/>
      <w:r w:rsidRPr="00D155CF">
        <w:rPr>
          <w:rFonts w:ascii="Franklin Gothic Book" w:hAnsi="Franklin Gothic Book"/>
          <w:color w:val="auto"/>
          <w:sz w:val="21"/>
          <w:szCs w:val="21"/>
        </w:rPr>
        <w:t>Senior Product Management Engineer</w:t>
      </w:r>
      <w:commentRangeEnd w:id="44"/>
      <w:r w:rsidR="005073A0">
        <w:rPr>
          <w:rStyle w:val="CommentReference"/>
          <w:rFonts w:asciiTheme="minorHAnsi" w:eastAsiaTheme="minorHAnsi" w:hAnsiTheme="minorHAnsi" w:cstheme="minorBidi"/>
          <w:b w:val="0"/>
          <w:bCs w:val="0"/>
          <w:color w:val="auto"/>
        </w:rPr>
        <w:commentReference w:id="44"/>
      </w:r>
      <w:r w:rsidRPr="0021400C">
        <w:rPr>
          <w:rFonts w:ascii="Franklin Gothic Book" w:hAnsi="Franklin Gothic Book"/>
          <w:b w:val="0"/>
          <w:bCs w:val="0"/>
          <w:color w:val="auto"/>
          <w:sz w:val="21"/>
          <w:szCs w:val="21"/>
        </w:rPr>
        <w:t>, January 2015 - October 2016</w:t>
      </w:r>
      <w:bookmarkEnd w:id="43"/>
    </w:p>
    <w:p w14:paraId="3AE926F0" w14:textId="088CA10A" w:rsidR="009F6F55" w:rsidRPr="00D155CF" w:rsidRDefault="0036009D" w:rsidP="00C12691">
      <w:pPr>
        <w:spacing w:before="40"/>
        <w:jc w:val="both"/>
        <w:rPr>
          <w:rFonts w:ascii="Franklin Gothic Book" w:hAnsi="Franklin Gothic Book"/>
          <w:sz w:val="21"/>
          <w:szCs w:val="21"/>
        </w:rPr>
      </w:pPr>
      <w:r w:rsidRPr="00D155CF">
        <w:rPr>
          <w:rFonts w:ascii="Franklin Gothic Book" w:hAnsi="Franklin Gothic Book"/>
          <w:sz w:val="21"/>
          <w:szCs w:val="21"/>
        </w:rPr>
        <w:t>Initially hired as a Network Support Engineer in 2004 and promoted to two other positions</w:t>
      </w:r>
      <w:r w:rsidR="00332ABF">
        <w:rPr>
          <w:rFonts w:ascii="Franklin Gothic Book" w:hAnsi="Franklin Gothic Book"/>
          <w:sz w:val="21"/>
          <w:szCs w:val="21"/>
        </w:rPr>
        <w:t xml:space="preserve">, including Field Systems Engineer, </w:t>
      </w:r>
      <w:r w:rsidRPr="00D155CF">
        <w:rPr>
          <w:rFonts w:ascii="Franklin Gothic Book" w:hAnsi="Franklin Gothic Book"/>
          <w:sz w:val="21"/>
          <w:szCs w:val="21"/>
        </w:rPr>
        <w:t xml:space="preserve">and held two </w:t>
      </w:r>
      <w:del w:id="45" w:author="Aaron Hooley" w:date="2021-05-03T08:40:00Z">
        <w:r w:rsidRPr="00D155CF" w:rsidDel="005073A0">
          <w:rPr>
            <w:rFonts w:ascii="Franklin Gothic Book" w:hAnsi="Franklin Gothic Book"/>
            <w:sz w:val="21"/>
            <w:szCs w:val="21"/>
          </w:rPr>
          <w:delText xml:space="preserve">lateral </w:delText>
        </w:r>
      </w:del>
      <w:r w:rsidRPr="00D155CF">
        <w:rPr>
          <w:rFonts w:ascii="Franklin Gothic Book" w:hAnsi="Franklin Gothic Book"/>
          <w:sz w:val="21"/>
          <w:szCs w:val="21"/>
        </w:rPr>
        <w:t>positions prior to promotion to the position of Senior Product Management Engineer in January 2015. Led and managed the end-to-end product lifecycles, collaborated with team members and external parties in the direction of product strategy and mindful of targeted deliveries and budget considerations. Carried out functions related to five cross-functional positions in a 12-year period from February 2004 to October 2016.</w:t>
      </w:r>
    </w:p>
    <w:p w14:paraId="1D87A2B3" w14:textId="274FCD99" w:rsidR="009F6F55" w:rsidRPr="00D155CF" w:rsidRDefault="0036009D" w:rsidP="00C12691">
      <w:pPr>
        <w:pStyle w:val="Compact"/>
        <w:numPr>
          <w:ilvl w:val="0"/>
          <w:numId w:val="12"/>
        </w:numPr>
        <w:spacing w:before="80" w:after="0"/>
        <w:jc w:val="both"/>
        <w:rPr>
          <w:rFonts w:ascii="Franklin Gothic Book" w:hAnsi="Franklin Gothic Book"/>
          <w:sz w:val="21"/>
          <w:szCs w:val="21"/>
        </w:rPr>
      </w:pPr>
      <w:r w:rsidRPr="00D155CF">
        <w:rPr>
          <w:rFonts w:ascii="Franklin Gothic Book" w:hAnsi="Franklin Gothic Book"/>
          <w:sz w:val="21"/>
          <w:szCs w:val="21"/>
        </w:rPr>
        <w:t>Championed a new vision for</w:t>
      </w:r>
      <w:r w:rsidR="00332ABF">
        <w:rPr>
          <w:rFonts w:ascii="Franklin Gothic Book" w:hAnsi="Franklin Gothic Book"/>
          <w:sz w:val="21"/>
          <w:szCs w:val="21"/>
        </w:rPr>
        <w:t xml:space="preserve"> Cloud and</w:t>
      </w:r>
      <w:r w:rsidRPr="00D155CF">
        <w:rPr>
          <w:rFonts w:ascii="Franklin Gothic Book" w:hAnsi="Franklin Gothic Book"/>
          <w:sz w:val="21"/>
          <w:szCs w:val="21"/>
        </w:rPr>
        <w:t xml:space="preserve"> automation,</w:t>
      </w:r>
      <w:r w:rsidR="00D02371">
        <w:rPr>
          <w:rFonts w:ascii="Franklin Gothic Book" w:hAnsi="Franklin Gothic Book"/>
          <w:sz w:val="21"/>
          <w:szCs w:val="21"/>
        </w:rPr>
        <w:t xml:space="preserve"> by </w:t>
      </w:r>
      <w:r w:rsidRPr="00D155CF">
        <w:rPr>
          <w:rFonts w:ascii="Franklin Gothic Book" w:hAnsi="Franklin Gothic Book"/>
          <w:sz w:val="21"/>
          <w:szCs w:val="21"/>
        </w:rPr>
        <w:t xml:space="preserve">incorporating existing technologies into a unified </w:t>
      </w:r>
      <w:r w:rsidR="00332ABF">
        <w:rPr>
          <w:rFonts w:ascii="Franklin Gothic Book" w:hAnsi="Franklin Gothic Book"/>
          <w:sz w:val="21"/>
          <w:szCs w:val="21"/>
        </w:rPr>
        <w:t xml:space="preserve">product suite </w:t>
      </w:r>
      <w:r w:rsidRPr="00D155CF">
        <w:rPr>
          <w:rFonts w:ascii="Franklin Gothic Book" w:hAnsi="Franklin Gothic Book"/>
          <w:sz w:val="21"/>
          <w:szCs w:val="21"/>
        </w:rPr>
        <w:t>for five disparate teams that possessed differing knowledge platforms, technology, and models.</w:t>
      </w:r>
    </w:p>
    <w:p w14:paraId="77797AE0" w14:textId="3CE4B8D6" w:rsidR="009F6F55" w:rsidRPr="00D155CF" w:rsidRDefault="0036009D" w:rsidP="00C12691">
      <w:pPr>
        <w:pStyle w:val="Compact"/>
        <w:numPr>
          <w:ilvl w:val="0"/>
          <w:numId w:val="12"/>
        </w:numPr>
        <w:spacing w:before="80" w:after="0"/>
        <w:jc w:val="both"/>
        <w:rPr>
          <w:rFonts w:ascii="Franklin Gothic Book" w:hAnsi="Franklin Gothic Book"/>
          <w:sz w:val="21"/>
          <w:szCs w:val="21"/>
        </w:rPr>
      </w:pPr>
      <w:r w:rsidRPr="00D155CF">
        <w:rPr>
          <w:rFonts w:ascii="Franklin Gothic Book" w:hAnsi="Franklin Gothic Book"/>
          <w:sz w:val="21"/>
          <w:szCs w:val="21"/>
        </w:rPr>
        <w:t xml:space="preserve">Authored presentation materials and specifications used by </w:t>
      </w:r>
      <w:r w:rsidR="00332ABF">
        <w:rPr>
          <w:rFonts w:ascii="Franklin Gothic Book" w:hAnsi="Franklin Gothic Book"/>
          <w:sz w:val="21"/>
          <w:szCs w:val="21"/>
        </w:rPr>
        <w:t xml:space="preserve">executive leadership </w:t>
      </w:r>
      <w:r w:rsidRPr="00D155CF">
        <w:rPr>
          <w:rFonts w:ascii="Franklin Gothic Book" w:hAnsi="Franklin Gothic Book"/>
          <w:sz w:val="21"/>
          <w:szCs w:val="21"/>
        </w:rPr>
        <w:t>an</w:t>
      </w:r>
      <w:r w:rsidR="00332ABF">
        <w:rPr>
          <w:rFonts w:ascii="Franklin Gothic Book" w:hAnsi="Franklin Gothic Book"/>
          <w:sz w:val="21"/>
          <w:szCs w:val="21"/>
        </w:rPr>
        <w:t>d</w:t>
      </w:r>
      <w:r w:rsidRPr="00D155CF">
        <w:rPr>
          <w:rFonts w:ascii="Franklin Gothic Book" w:hAnsi="Franklin Gothic Book"/>
          <w:sz w:val="21"/>
          <w:szCs w:val="21"/>
        </w:rPr>
        <w:t xml:space="preserve"> integral </w:t>
      </w:r>
      <w:r w:rsidR="00332ABF">
        <w:rPr>
          <w:rFonts w:ascii="Franklin Gothic Book" w:hAnsi="Franklin Gothic Book"/>
          <w:sz w:val="21"/>
          <w:szCs w:val="21"/>
        </w:rPr>
        <w:t>C</w:t>
      </w:r>
      <w:r w:rsidRPr="00D155CF">
        <w:rPr>
          <w:rFonts w:ascii="Franklin Gothic Book" w:hAnsi="Franklin Gothic Book"/>
          <w:sz w:val="21"/>
          <w:szCs w:val="21"/>
        </w:rPr>
        <w:t xml:space="preserve">loud </w:t>
      </w:r>
      <w:r w:rsidR="00332ABF">
        <w:rPr>
          <w:rFonts w:ascii="Franklin Gothic Book" w:hAnsi="Franklin Gothic Book"/>
          <w:sz w:val="21"/>
          <w:szCs w:val="21"/>
        </w:rPr>
        <w:t xml:space="preserve">engineering </w:t>
      </w:r>
      <w:r w:rsidRPr="00D155CF">
        <w:rPr>
          <w:rFonts w:ascii="Franklin Gothic Book" w:hAnsi="Franklin Gothic Book"/>
          <w:sz w:val="21"/>
          <w:szCs w:val="21"/>
        </w:rPr>
        <w:t>team</w:t>
      </w:r>
      <w:r w:rsidR="00332ABF">
        <w:rPr>
          <w:rFonts w:ascii="Franklin Gothic Book" w:hAnsi="Franklin Gothic Book"/>
          <w:sz w:val="21"/>
          <w:szCs w:val="21"/>
        </w:rPr>
        <w:t>s</w:t>
      </w:r>
      <w:r w:rsidRPr="00D155CF">
        <w:rPr>
          <w:rFonts w:ascii="Franklin Gothic Book" w:hAnsi="Franklin Gothic Book"/>
          <w:sz w:val="21"/>
          <w:szCs w:val="21"/>
        </w:rPr>
        <w:t xml:space="preserve"> to </w:t>
      </w:r>
      <w:r w:rsidR="00332ABF">
        <w:rPr>
          <w:rFonts w:ascii="Franklin Gothic Book" w:hAnsi="Franklin Gothic Book"/>
          <w:sz w:val="21"/>
          <w:szCs w:val="21"/>
        </w:rPr>
        <w:t>deliver maximum customer value in a completely new market for the company</w:t>
      </w:r>
      <w:r w:rsidRPr="00D155CF">
        <w:rPr>
          <w:rFonts w:ascii="Franklin Gothic Book" w:hAnsi="Franklin Gothic Book"/>
          <w:sz w:val="21"/>
          <w:szCs w:val="21"/>
        </w:rPr>
        <w:t>.</w:t>
      </w:r>
    </w:p>
    <w:p w14:paraId="0A6BD904" w14:textId="5FF4A869" w:rsidR="009F6F55" w:rsidRDefault="0036009D" w:rsidP="00C12691">
      <w:pPr>
        <w:pStyle w:val="Compact"/>
        <w:numPr>
          <w:ilvl w:val="0"/>
          <w:numId w:val="12"/>
        </w:numPr>
        <w:spacing w:before="80" w:after="0"/>
        <w:jc w:val="both"/>
        <w:rPr>
          <w:rFonts w:ascii="Franklin Gothic Book" w:hAnsi="Franklin Gothic Book"/>
          <w:sz w:val="21"/>
          <w:szCs w:val="21"/>
        </w:rPr>
      </w:pPr>
      <w:r w:rsidRPr="00D155CF">
        <w:rPr>
          <w:rFonts w:ascii="Franklin Gothic Book" w:hAnsi="Franklin Gothic Book"/>
          <w:sz w:val="21"/>
          <w:szCs w:val="21"/>
        </w:rPr>
        <w:t xml:space="preserve">Continually stayed abreast of market trends and customer research with team members at the forefront to determine company direction of </w:t>
      </w:r>
      <w:r w:rsidR="00D02371">
        <w:rPr>
          <w:rFonts w:ascii="Franklin Gothic Book" w:hAnsi="Franklin Gothic Book"/>
          <w:sz w:val="21"/>
          <w:szCs w:val="21"/>
        </w:rPr>
        <w:t>C</w:t>
      </w:r>
      <w:r w:rsidRPr="00D155CF">
        <w:rPr>
          <w:rFonts w:ascii="Franklin Gothic Book" w:hAnsi="Franklin Gothic Book"/>
          <w:sz w:val="21"/>
          <w:szCs w:val="21"/>
        </w:rPr>
        <w:t>loud strategy in the present and future.</w:t>
      </w:r>
    </w:p>
    <w:p w14:paraId="40837AF6" w14:textId="77777777" w:rsidR="0021400C" w:rsidRPr="00D155CF" w:rsidRDefault="0021400C" w:rsidP="0021400C">
      <w:pPr>
        <w:pStyle w:val="Compact"/>
        <w:spacing w:before="0" w:after="0"/>
        <w:jc w:val="both"/>
        <w:rPr>
          <w:rFonts w:ascii="Franklin Gothic Book" w:hAnsi="Franklin Gothic Book"/>
          <w:sz w:val="21"/>
          <w:szCs w:val="21"/>
        </w:rPr>
      </w:pPr>
    </w:p>
    <w:p w14:paraId="667128D2" w14:textId="77777777" w:rsidR="009F6F55" w:rsidRPr="0021400C" w:rsidRDefault="0036009D" w:rsidP="0036009D">
      <w:pPr>
        <w:pStyle w:val="Heading2"/>
        <w:spacing w:before="40"/>
        <w:jc w:val="both"/>
        <w:rPr>
          <w:rFonts w:ascii="Franklin Gothic Book" w:hAnsi="Franklin Gothic Book"/>
          <w:b w:val="0"/>
          <w:bCs w:val="0"/>
          <w:color w:val="auto"/>
          <w:sz w:val="21"/>
          <w:szCs w:val="21"/>
        </w:rPr>
      </w:pPr>
      <w:bookmarkStart w:id="46" w:name="f5-networks-seattle-wa-1"/>
      <w:r w:rsidRPr="0021400C">
        <w:rPr>
          <w:rFonts w:ascii="Franklin Gothic Book" w:hAnsi="Franklin Gothic Book"/>
          <w:b w:val="0"/>
          <w:bCs w:val="0"/>
          <w:color w:val="auto"/>
          <w:sz w:val="21"/>
          <w:szCs w:val="21"/>
        </w:rPr>
        <w:t>F5 Networks – Seattle, WA</w:t>
      </w:r>
      <w:bookmarkEnd w:id="46"/>
    </w:p>
    <w:p w14:paraId="1E37ED3D" w14:textId="77777777" w:rsidR="009F6F55" w:rsidRPr="0021400C" w:rsidRDefault="0036009D" w:rsidP="00C12691">
      <w:pPr>
        <w:pStyle w:val="Heading3"/>
        <w:spacing w:before="40"/>
        <w:jc w:val="both"/>
        <w:rPr>
          <w:rFonts w:ascii="Franklin Gothic Book" w:hAnsi="Franklin Gothic Book"/>
          <w:b w:val="0"/>
          <w:bCs w:val="0"/>
          <w:color w:val="auto"/>
          <w:sz w:val="21"/>
          <w:szCs w:val="21"/>
        </w:rPr>
      </w:pPr>
      <w:bookmarkStart w:id="47" w:name="X4f0f0eb280758710652ba64f7d91e764c7b12f5"/>
      <w:r w:rsidRPr="00D155CF">
        <w:rPr>
          <w:rFonts w:ascii="Franklin Gothic Book" w:hAnsi="Franklin Gothic Book"/>
          <w:color w:val="auto"/>
          <w:sz w:val="21"/>
          <w:szCs w:val="21"/>
        </w:rPr>
        <w:t>New Product Introduction Engineer</w:t>
      </w:r>
      <w:r w:rsidRPr="0021400C">
        <w:rPr>
          <w:rFonts w:ascii="Franklin Gothic Book" w:hAnsi="Franklin Gothic Book"/>
          <w:b w:val="0"/>
          <w:bCs w:val="0"/>
          <w:color w:val="auto"/>
          <w:sz w:val="21"/>
          <w:szCs w:val="21"/>
        </w:rPr>
        <w:t>, September 2009 - December 2014</w:t>
      </w:r>
      <w:bookmarkEnd w:id="47"/>
    </w:p>
    <w:p w14:paraId="6294F4AE" w14:textId="077AB856" w:rsidR="009F6F55" w:rsidRPr="00D155CF" w:rsidRDefault="0036009D" w:rsidP="00C12691">
      <w:pPr>
        <w:spacing w:before="40"/>
        <w:jc w:val="both"/>
        <w:rPr>
          <w:rFonts w:ascii="Franklin Gothic Book" w:hAnsi="Franklin Gothic Book"/>
          <w:sz w:val="21"/>
          <w:szCs w:val="21"/>
        </w:rPr>
      </w:pPr>
      <w:r w:rsidRPr="00D155CF">
        <w:rPr>
          <w:rFonts w:ascii="Franklin Gothic Book" w:hAnsi="Franklin Gothic Book"/>
          <w:sz w:val="21"/>
          <w:szCs w:val="21"/>
        </w:rPr>
        <w:t xml:space="preserve">Consistently interfaced with sales and service organizations to ensure a high level of preparation for future product and service releases by establishing a clear communication standard. Liaised with </w:t>
      </w:r>
      <w:r w:rsidR="00D02371">
        <w:rPr>
          <w:rFonts w:ascii="Franklin Gothic Book" w:hAnsi="Franklin Gothic Book"/>
          <w:sz w:val="21"/>
          <w:szCs w:val="21"/>
        </w:rPr>
        <w:t xml:space="preserve">sales, services, </w:t>
      </w:r>
      <w:r w:rsidRPr="00D155CF">
        <w:rPr>
          <w:rFonts w:ascii="Franklin Gothic Book" w:hAnsi="Franklin Gothic Book"/>
          <w:sz w:val="21"/>
          <w:szCs w:val="21"/>
        </w:rPr>
        <w:t xml:space="preserve">development, </w:t>
      </w:r>
      <w:r w:rsidR="00D02371">
        <w:rPr>
          <w:rFonts w:ascii="Franklin Gothic Book" w:hAnsi="Franklin Gothic Book"/>
          <w:sz w:val="21"/>
          <w:szCs w:val="21"/>
        </w:rPr>
        <w:t>and marketing</w:t>
      </w:r>
      <w:r w:rsidRPr="00D155CF">
        <w:rPr>
          <w:rFonts w:ascii="Franklin Gothic Book" w:hAnsi="Franklin Gothic Book"/>
          <w:sz w:val="21"/>
          <w:szCs w:val="21"/>
        </w:rPr>
        <w:t xml:space="preserve"> departments.</w:t>
      </w:r>
    </w:p>
    <w:p w14:paraId="2DE529F4" w14:textId="1403A66B" w:rsidR="009F6F55" w:rsidRPr="00D155CF" w:rsidRDefault="0036009D" w:rsidP="00332ABF">
      <w:pPr>
        <w:pStyle w:val="Compact"/>
        <w:numPr>
          <w:ilvl w:val="0"/>
          <w:numId w:val="13"/>
        </w:numPr>
        <w:spacing w:before="80" w:after="0"/>
        <w:jc w:val="both"/>
        <w:rPr>
          <w:rFonts w:ascii="Franklin Gothic Book" w:hAnsi="Franklin Gothic Book"/>
          <w:sz w:val="21"/>
          <w:szCs w:val="21"/>
        </w:rPr>
      </w:pPr>
      <w:r w:rsidRPr="00D155CF">
        <w:rPr>
          <w:rFonts w:ascii="Franklin Gothic Book" w:hAnsi="Franklin Gothic Book"/>
          <w:sz w:val="21"/>
          <w:szCs w:val="21"/>
        </w:rPr>
        <w:t>Orchestrated the release of five innovative technology platforms with completion of comprehensive and succin</w:t>
      </w:r>
      <w:r w:rsidR="006023A6">
        <w:rPr>
          <w:rFonts w:ascii="Franklin Gothic Book" w:hAnsi="Franklin Gothic Book"/>
          <w:sz w:val="21"/>
          <w:szCs w:val="21"/>
        </w:rPr>
        <w:t>c</w:t>
      </w:r>
      <w:r w:rsidRPr="00D155CF">
        <w:rPr>
          <w:rFonts w:ascii="Franklin Gothic Book" w:hAnsi="Franklin Gothic Book"/>
          <w:sz w:val="21"/>
          <w:szCs w:val="21"/>
        </w:rPr>
        <w:t>t product rewrites</w:t>
      </w:r>
      <w:r w:rsidR="00332ABF">
        <w:rPr>
          <w:rFonts w:ascii="Franklin Gothic Book" w:hAnsi="Franklin Gothic Book"/>
          <w:sz w:val="21"/>
          <w:szCs w:val="21"/>
        </w:rPr>
        <w:t>, including the clustering technology at the foundation of the Cloud strategy</w:t>
      </w:r>
      <w:r w:rsidRPr="00D155CF">
        <w:rPr>
          <w:rFonts w:ascii="Franklin Gothic Book" w:hAnsi="Franklin Gothic Book"/>
          <w:sz w:val="21"/>
          <w:szCs w:val="21"/>
        </w:rPr>
        <w:t>.</w:t>
      </w:r>
    </w:p>
    <w:p w14:paraId="1C8BC6B3" w14:textId="037FA7C3" w:rsidR="009F6F55" w:rsidRDefault="0036009D" w:rsidP="00441F32">
      <w:pPr>
        <w:pStyle w:val="Heading1"/>
        <w:pBdr>
          <w:bottom w:val="single" w:sz="8" w:space="1" w:color="auto"/>
        </w:pBdr>
        <w:spacing w:after="480"/>
        <w:jc w:val="both"/>
        <w:rPr>
          <w:rFonts w:ascii="Constantia" w:hAnsi="Constantia"/>
          <w:color w:val="auto"/>
          <w:sz w:val="30"/>
          <w:szCs w:val="30"/>
        </w:rPr>
      </w:pPr>
      <w:bookmarkStart w:id="48" w:name="education"/>
      <w:r w:rsidRPr="0021400C">
        <w:rPr>
          <w:rFonts w:ascii="Constantia" w:hAnsi="Constantia"/>
          <w:color w:val="auto"/>
          <w:sz w:val="30"/>
          <w:szCs w:val="30"/>
        </w:rPr>
        <w:lastRenderedPageBreak/>
        <w:t>Education</w:t>
      </w:r>
      <w:bookmarkEnd w:id="4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4"/>
        <w:gridCol w:w="3467"/>
      </w:tblGrid>
      <w:tr w:rsidR="00C12691" w14:paraId="6FF2463A" w14:textId="77777777" w:rsidTr="002B57A1">
        <w:trPr>
          <w:trHeight w:val="292"/>
        </w:trPr>
        <w:tc>
          <w:tcPr>
            <w:tcW w:w="6664" w:type="dxa"/>
          </w:tcPr>
          <w:p w14:paraId="586C60F3" w14:textId="77777777" w:rsidR="00C12691" w:rsidRDefault="00C12691" w:rsidP="00C12691">
            <w:pPr>
              <w:jc w:val="both"/>
              <w:rPr>
                <w:rFonts w:ascii="Franklin Gothic Book" w:hAnsi="Franklin Gothic Book"/>
                <w:b/>
                <w:sz w:val="21"/>
                <w:szCs w:val="21"/>
              </w:rPr>
            </w:pPr>
            <w:commentRangeStart w:id="49"/>
            <w:r w:rsidRPr="00D155CF">
              <w:rPr>
                <w:rFonts w:ascii="Franklin Gothic Book" w:hAnsi="Franklin Gothic Book"/>
                <w:b/>
                <w:sz w:val="21"/>
                <w:szCs w:val="21"/>
              </w:rPr>
              <w:t>Programming Course</w:t>
            </w:r>
            <w:commentRangeEnd w:id="49"/>
            <w:r w:rsidR="005073A0">
              <w:rPr>
                <w:rStyle w:val="CommentReference"/>
              </w:rPr>
              <w:commentReference w:id="49"/>
            </w:r>
          </w:p>
          <w:p w14:paraId="5054BAE7" w14:textId="24FAA5E1" w:rsidR="00C12691" w:rsidRDefault="00C12691" w:rsidP="00C12691">
            <w:pPr>
              <w:jc w:val="both"/>
              <w:rPr>
                <w:rFonts w:ascii="Franklin Gothic Book" w:hAnsi="Franklin Gothic Book"/>
                <w:b/>
                <w:sz w:val="21"/>
                <w:szCs w:val="21"/>
              </w:rPr>
            </w:pPr>
            <w:r w:rsidRPr="00D155CF">
              <w:rPr>
                <w:rFonts w:ascii="Franklin Gothic Book" w:hAnsi="Franklin Gothic Book"/>
                <w:sz w:val="21"/>
                <w:szCs w:val="21"/>
              </w:rPr>
              <w:t>University of Washington</w:t>
            </w:r>
            <w:r w:rsidR="002B57A1">
              <w:rPr>
                <w:rFonts w:ascii="Franklin Gothic Book" w:hAnsi="Franklin Gothic Book"/>
                <w:sz w:val="21"/>
                <w:szCs w:val="21"/>
              </w:rPr>
              <w:t>, Seattle, WA</w:t>
            </w:r>
          </w:p>
        </w:tc>
        <w:tc>
          <w:tcPr>
            <w:tcW w:w="3467" w:type="dxa"/>
          </w:tcPr>
          <w:p w14:paraId="71391C21" w14:textId="77777777" w:rsidR="00C12691" w:rsidRDefault="00C12691" w:rsidP="00C12691">
            <w:pPr>
              <w:pStyle w:val="BodyText"/>
              <w:spacing w:after="0"/>
              <w:jc w:val="both"/>
              <w:rPr>
                <w:rFonts w:ascii="Franklin Gothic Book" w:hAnsi="Franklin Gothic Book"/>
                <w:b/>
                <w:sz w:val="21"/>
                <w:szCs w:val="21"/>
              </w:rPr>
            </w:pPr>
            <w:r w:rsidRPr="00D155CF">
              <w:rPr>
                <w:rFonts w:ascii="Franklin Gothic Book" w:hAnsi="Franklin Gothic Book"/>
                <w:b/>
                <w:sz w:val="21"/>
                <w:szCs w:val="21"/>
              </w:rPr>
              <w:t>Programming Courses</w:t>
            </w:r>
          </w:p>
          <w:p w14:paraId="5D931DFC" w14:textId="589D0C11" w:rsidR="00C12691" w:rsidRDefault="00C12691" w:rsidP="00C12691">
            <w:pPr>
              <w:pStyle w:val="BodyText"/>
              <w:spacing w:after="0"/>
              <w:jc w:val="both"/>
              <w:rPr>
                <w:rFonts w:ascii="Franklin Gothic Book" w:hAnsi="Franklin Gothic Book"/>
                <w:b/>
                <w:sz w:val="21"/>
                <w:szCs w:val="21"/>
              </w:rPr>
            </w:pPr>
            <w:r w:rsidRPr="00D155CF">
              <w:rPr>
                <w:rFonts w:ascii="Franklin Gothic Book" w:hAnsi="Franklin Gothic Book"/>
                <w:sz w:val="21"/>
                <w:szCs w:val="21"/>
              </w:rPr>
              <w:t>Seattle Central College</w:t>
            </w:r>
            <w:r w:rsidR="002B57A1">
              <w:rPr>
                <w:rFonts w:ascii="Franklin Gothic Book" w:hAnsi="Franklin Gothic Book"/>
                <w:sz w:val="21"/>
                <w:szCs w:val="21"/>
              </w:rPr>
              <w:t>, Seattle, WA</w:t>
            </w:r>
          </w:p>
        </w:tc>
      </w:tr>
    </w:tbl>
    <w:p w14:paraId="2EF28081" w14:textId="128D872B" w:rsidR="009F6F55" w:rsidRPr="00D76603" w:rsidRDefault="009F6F55" w:rsidP="00C12691">
      <w:pPr>
        <w:pStyle w:val="BodyText"/>
        <w:spacing w:after="0"/>
        <w:jc w:val="both"/>
        <w:rPr>
          <w:rFonts w:ascii="Franklin Gothic Book" w:hAnsi="Franklin Gothic Book"/>
          <w:sz w:val="2"/>
          <w:szCs w:val="2"/>
        </w:rPr>
      </w:pPr>
    </w:p>
    <w:sectPr w:rsidR="009F6F55" w:rsidRPr="00D76603" w:rsidSect="002B57A1">
      <w:headerReference w:type="even" r:id="rId13"/>
      <w:footerReference w:type="first" r:id="rId14"/>
      <w:pgSz w:w="12240" w:h="15840"/>
      <w:pgMar w:top="1152" w:right="1152" w:bottom="864" w:left="1152" w:header="720" w:footer="720" w:gutter="0"/>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Aaron Hooley" w:date="2021-05-03T08:32:00Z" w:initials="AH">
    <w:p w14:paraId="0FD6E33B" w14:textId="46F421A3" w:rsidR="005073A0" w:rsidRDefault="005073A0">
      <w:pPr>
        <w:pStyle w:val="CommentText"/>
      </w:pPr>
      <w:r>
        <w:rPr>
          <w:rStyle w:val="CommentReference"/>
        </w:rPr>
        <w:annotationRef/>
      </w:r>
      <w:r>
        <w:t>If you were a contractor here, you should mention that to provide context on why you were there for only 6 months</w:t>
      </w:r>
    </w:p>
  </w:comment>
  <w:comment w:id="35" w:author="Aaron Hooley" w:date="2021-05-03T08:44:00Z" w:initials="AH">
    <w:p w14:paraId="590388EB" w14:textId="66475DEF" w:rsidR="00723903" w:rsidRDefault="00723903">
      <w:pPr>
        <w:pStyle w:val="CommentText"/>
      </w:pPr>
      <w:r>
        <w:rPr>
          <w:rStyle w:val="CommentReference"/>
        </w:rPr>
        <w:annotationRef/>
      </w:r>
      <w:r>
        <w:t>Was this for FCC certification or FAA?</w:t>
      </w:r>
    </w:p>
  </w:comment>
  <w:comment w:id="39" w:author="Aaron Hooley" w:date="2021-05-03T08:34:00Z" w:initials="AH">
    <w:p w14:paraId="74C5C0AB" w14:textId="33FE08C4" w:rsidR="005073A0" w:rsidRDefault="005073A0">
      <w:pPr>
        <w:pStyle w:val="CommentText"/>
      </w:pPr>
      <w:r>
        <w:rPr>
          <w:rStyle w:val="CommentReference"/>
        </w:rPr>
        <w:annotationRef/>
      </w:r>
      <w:r>
        <w:rPr>
          <w:rStyle w:val="CommentReference"/>
        </w:rPr>
        <w:t>I think it would be better to write “products” instead of “hygiene”</w:t>
      </w:r>
    </w:p>
  </w:comment>
  <w:comment w:id="44" w:author="Aaron Hooley" w:date="2021-05-03T08:41:00Z" w:initials="AH">
    <w:p w14:paraId="160AB582" w14:textId="619B63DF" w:rsidR="005073A0" w:rsidRDefault="005073A0">
      <w:pPr>
        <w:pStyle w:val="CommentText"/>
      </w:pPr>
      <w:r>
        <w:rPr>
          <w:rStyle w:val="CommentReference"/>
        </w:rPr>
        <w:annotationRef/>
      </w:r>
      <w:r>
        <w:t xml:space="preserve">I think it would be helpful to include a specific section under F5 for your FSE role </w:t>
      </w:r>
      <w:r w:rsidR="00723903">
        <w:t>where you list out your accomplishments</w:t>
      </w:r>
    </w:p>
  </w:comment>
  <w:comment w:id="49" w:author="Aaron Hooley" w:date="2021-05-03T08:36:00Z" w:initials="AH">
    <w:p w14:paraId="73FB8DC0" w14:textId="1B69D141" w:rsidR="005073A0" w:rsidRDefault="005073A0">
      <w:pPr>
        <w:pStyle w:val="CommentText"/>
      </w:pPr>
      <w:r>
        <w:rPr>
          <w:rStyle w:val="CommentReference"/>
        </w:rPr>
        <w:annotationRef/>
      </w:r>
      <w:r>
        <w:t xml:space="preserve">Add the language(s) you studied? And the duration of the program for </w:t>
      </w:r>
      <w:r w:rsidR="00723903">
        <w:t>both</w:t>
      </w:r>
      <w:r>
        <w:t xml:space="preserve"> courses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D6E33B" w15:done="0"/>
  <w15:commentEx w15:paraId="590388EB" w15:done="0"/>
  <w15:commentEx w15:paraId="74C5C0AB" w15:done="0"/>
  <w15:commentEx w15:paraId="160AB582" w15:done="0"/>
  <w15:commentEx w15:paraId="73FB8D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A33BA" w16cex:dateUtc="2021-05-03T15:32:00Z"/>
  <w16cex:commentExtensible w16cex:durableId="243A366F" w16cex:dateUtc="2021-05-03T15:44:00Z"/>
  <w16cex:commentExtensible w16cex:durableId="243A342A" w16cex:dateUtc="2021-05-03T15:34:00Z"/>
  <w16cex:commentExtensible w16cex:durableId="243A35C2" w16cex:dateUtc="2021-05-03T15:41:00Z"/>
  <w16cex:commentExtensible w16cex:durableId="243A3477" w16cex:dateUtc="2021-05-03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D6E33B" w16cid:durableId="243A33BA"/>
  <w16cid:commentId w16cid:paraId="590388EB" w16cid:durableId="243A366F"/>
  <w16cid:commentId w16cid:paraId="74C5C0AB" w16cid:durableId="243A342A"/>
  <w16cid:commentId w16cid:paraId="160AB582" w16cid:durableId="243A35C2"/>
  <w16cid:commentId w16cid:paraId="73FB8DC0" w16cid:durableId="243A34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6DBB9" w14:textId="77777777" w:rsidR="00024308" w:rsidRDefault="00024308">
      <w:r>
        <w:separator/>
      </w:r>
    </w:p>
  </w:endnote>
  <w:endnote w:type="continuationSeparator" w:id="0">
    <w:p w14:paraId="0E31E24F" w14:textId="77777777" w:rsidR="00024308" w:rsidRDefault="0002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571D5" w14:textId="12DAF1C2" w:rsidR="00250EF4" w:rsidRPr="00250EF4" w:rsidRDefault="00250EF4" w:rsidP="00250EF4">
    <w:pPr>
      <w:pStyle w:val="Footer"/>
      <w:jc w:val="right"/>
      <w:rPr>
        <w:rFonts w:ascii="Franklin Gothic Book" w:hAnsi="Franklin Gothic Book"/>
        <w:i/>
        <w:iCs/>
        <w:sz w:val="19"/>
        <w:szCs w:val="19"/>
      </w:rPr>
    </w:pPr>
    <w:r w:rsidRPr="00250EF4">
      <w:rPr>
        <w:rFonts w:ascii="Franklin Gothic Book" w:hAnsi="Franklin Gothic Book"/>
        <w:i/>
        <w:iCs/>
        <w:sz w:val="19"/>
        <w:szCs w:val="19"/>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0ADA0" w14:textId="77777777" w:rsidR="00024308" w:rsidRDefault="00024308">
      <w:r>
        <w:separator/>
      </w:r>
    </w:p>
  </w:footnote>
  <w:footnote w:type="continuationSeparator" w:id="0">
    <w:p w14:paraId="2ABCCCC0" w14:textId="77777777" w:rsidR="00024308" w:rsidRDefault="000243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B4746" w14:textId="7B3AEE75" w:rsidR="00250EF4" w:rsidRDefault="00250EF4" w:rsidP="002B57A1">
    <w:pPr>
      <w:pStyle w:val="Header"/>
      <w:pBdr>
        <w:bottom w:val="single" w:sz="24" w:space="1" w:color="auto"/>
      </w:pBdr>
      <w:tabs>
        <w:tab w:val="clear" w:pos="4680"/>
        <w:tab w:val="clear" w:pos="9360"/>
        <w:tab w:val="right" w:pos="9792"/>
      </w:tabs>
      <w:spacing w:before="480"/>
      <w:rPr>
        <w:rFonts w:ascii="Franklin Gothic Book" w:hAnsi="Franklin Gothic Book"/>
        <w:sz w:val="19"/>
        <w:szCs w:val="19"/>
      </w:rPr>
    </w:pPr>
    <w:r w:rsidRPr="00250EF4">
      <w:rPr>
        <w:rFonts w:ascii="Constantia" w:hAnsi="Constantia"/>
        <w:b/>
        <w:bCs/>
        <w:sz w:val="26"/>
        <w:szCs w:val="26"/>
      </w:rPr>
      <w:t>Gary B. Genett</w:t>
    </w:r>
    <w:r>
      <w:tab/>
    </w:r>
    <w:r w:rsidRPr="00250EF4">
      <w:rPr>
        <w:rFonts w:ascii="Franklin Gothic Book" w:hAnsi="Franklin Gothic Book"/>
        <w:sz w:val="19"/>
        <w:szCs w:val="19"/>
      </w:rPr>
      <w:t>Page 2</w:t>
    </w:r>
  </w:p>
  <w:p w14:paraId="6EF5614A" w14:textId="049FA2F3" w:rsidR="002B57A1" w:rsidRPr="00250EF4" w:rsidRDefault="002B57A1" w:rsidP="002B57A1">
    <w:pPr>
      <w:pStyle w:val="Header"/>
      <w:pBdr>
        <w:bottom w:val="single" w:sz="24" w:space="1" w:color="auto"/>
      </w:pBdr>
      <w:tabs>
        <w:tab w:val="clear" w:pos="4680"/>
        <w:tab w:val="clear" w:pos="9360"/>
        <w:tab w:val="right" w:pos="9792"/>
      </w:tabs>
      <w:spacing w:after="480"/>
      <w:rPr>
        <w:rFonts w:ascii="Franklin Gothic Book" w:hAnsi="Franklin Gothic Book"/>
        <w:sz w:val="19"/>
        <w:szCs w:val="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88A6DB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F38E59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034D4F07"/>
    <w:multiLevelType w:val="hybridMultilevel"/>
    <w:tmpl w:val="045ED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D77C5"/>
    <w:multiLevelType w:val="hybridMultilevel"/>
    <w:tmpl w:val="2EDA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B5FEC"/>
    <w:multiLevelType w:val="hybridMultilevel"/>
    <w:tmpl w:val="37CE3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AE401"/>
    <w:multiLevelType w:val="multilevel"/>
    <w:tmpl w:val="48C4FC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4DA160E9"/>
    <w:multiLevelType w:val="hybridMultilevel"/>
    <w:tmpl w:val="1F3A48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C5F6F89"/>
    <w:multiLevelType w:val="hybridMultilevel"/>
    <w:tmpl w:val="7144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850D25"/>
    <w:multiLevelType w:val="hybridMultilevel"/>
    <w:tmpl w:val="F300E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1"/>
  </w:num>
  <w:num w:numId="5">
    <w:abstractNumId w:val="1"/>
  </w:num>
  <w:num w:numId="6">
    <w:abstractNumId w:val="1"/>
  </w:num>
  <w:num w:numId="7">
    <w:abstractNumId w:val="1"/>
  </w:num>
  <w:num w:numId="8">
    <w:abstractNumId w:val="6"/>
  </w:num>
  <w:num w:numId="9">
    <w:abstractNumId w:val="8"/>
  </w:num>
  <w:num w:numId="10">
    <w:abstractNumId w:val="2"/>
  </w:num>
  <w:num w:numId="11">
    <w:abstractNumId w:val="4"/>
  </w:num>
  <w:num w:numId="12">
    <w:abstractNumId w:val="3"/>
  </w:num>
  <w:num w:numId="1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ron Hooley">
    <w15:presenceInfo w15:providerId="None" w15:userId="Aaron Hool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4308"/>
    <w:rsid w:val="001A5CB6"/>
    <w:rsid w:val="0021400C"/>
    <w:rsid w:val="00250EF4"/>
    <w:rsid w:val="002A3150"/>
    <w:rsid w:val="002B57A1"/>
    <w:rsid w:val="00332ABF"/>
    <w:rsid w:val="0036009D"/>
    <w:rsid w:val="00441F32"/>
    <w:rsid w:val="004E29B3"/>
    <w:rsid w:val="005073A0"/>
    <w:rsid w:val="00590D07"/>
    <w:rsid w:val="006023A6"/>
    <w:rsid w:val="006702ED"/>
    <w:rsid w:val="00723903"/>
    <w:rsid w:val="00784D58"/>
    <w:rsid w:val="008D6863"/>
    <w:rsid w:val="0095763B"/>
    <w:rsid w:val="009F6F55"/>
    <w:rsid w:val="00A50E8D"/>
    <w:rsid w:val="00B86B75"/>
    <w:rsid w:val="00BC48D5"/>
    <w:rsid w:val="00BC5A01"/>
    <w:rsid w:val="00C12691"/>
    <w:rsid w:val="00C36279"/>
    <w:rsid w:val="00D02371"/>
    <w:rsid w:val="00D155CF"/>
    <w:rsid w:val="00D76603"/>
    <w:rsid w:val="00DA5345"/>
    <w:rsid w:val="00E315A3"/>
    <w:rsid w:val="00F03B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CB16E"/>
  <w15:docId w15:val="{8CF77B2F-2E1E-42A7-BBF0-17572CD3B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rFonts w:ascii="Consolas" w:hAnsi="Consolas"/>
      <w:color w:val="880000"/>
      <w:sz w:val="22"/>
    </w:rPr>
  </w:style>
  <w:style w:type="character" w:customStyle="1" w:styleId="SpecialCharTok">
    <w:name w:val="SpecialChar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table" w:styleId="TableGrid">
    <w:name w:val="Table Grid"/>
    <w:basedOn w:val="TableNormal"/>
    <w:rsid w:val="00D155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50EF4"/>
    <w:pPr>
      <w:tabs>
        <w:tab w:val="center" w:pos="4680"/>
        <w:tab w:val="right" w:pos="9360"/>
      </w:tabs>
    </w:pPr>
  </w:style>
  <w:style w:type="character" w:customStyle="1" w:styleId="HeaderChar">
    <w:name w:val="Header Char"/>
    <w:basedOn w:val="DefaultParagraphFont"/>
    <w:link w:val="Header"/>
    <w:rsid w:val="00250EF4"/>
  </w:style>
  <w:style w:type="paragraph" w:styleId="Footer">
    <w:name w:val="footer"/>
    <w:basedOn w:val="Normal"/>
    <w:link w:val="FooterChar"/>
    <w:unhideWhenUsed/>
    <w:rsid w:val="00250EF4"/>
    <w:pPr>
      <w:tabs>
        <w:tab w:val="center" w:pos="4680"/>
        <w:tab w:val="right" w:pos="9360"/>
      </w:tabs>
    </w:pPr>
  </w:style>
  <w:style w:type="character" w:customStyle="1" w:styleId="FooterChar">
    <w:name w:val="Footer Char"/>
    <w:basedOn w:val="DefaultParagraphFont"/>
    <w:link w:val="Footer"/>
    <w:rsid w:val="00250EF4"/>
  </w:style>
  <w:style w:type="character" w:styleId="CommentReference">
    <w:name w:val="annotation reference"/>
    <w:basedOn w:val="DefaultParagraphFont"/>
    <w:semiHidden/>
    <w:unhideWhenUsed/>
    <w:rsid w:val="005073A0"/>
    <w:rPr>
      <w:sz w:val="16"/>
      <w:szCs w:val="16"/>
    </w:rPr>
  </w:style>
  <w:style w:type="paragraph" w:styleId="CommentText">
    <w:name w:val="annotation text"/>
    <w:basedOn w:val="Normal"/>
    <w:link w:val="CommentTextChar"/>
    <w:semiHidden/>
    <w:unhideWhenUsed/>
    <w:rsid w:val="005073A0"/>
  </w:style>
  <w:style w:type="character" w:customStyle="1" w:styleId="CommentTextChar">
    <w:name w:val="Comment Text Char"/>
    <w:basedOn w:val="DefaultParagraphFont"/>
    <w:link w:val="CommentText"/>
    <w:semiHidden/>
    <w:rsid w:val="005073A0"/>
  </w:style>
  <w:style w:type="paragraph" w:styleId="CommentSubject">
    <w:name w:val="annotation subject"/>
    <w:basedOn w:val="CommentText"/>
    <w:next w:val="CommentText"/>
    <w:link w:val="CommentSubjectChar"/>
    <w:semiHidden/>
    <w:unhideWhenUsed/>
    <w:rsid w:val="005073A0"/>
    <w:rPr>
      <w:b/>
      <w:bCs/>
    </w:rPr>
  </w:style>
  <w:style w:type="character" w:customStyle="1" w:styleId="CommentSubjectChar">
    <w:name w:val="Comment Subject Char"/>
    <w:basedOn w:val="CommentTextChar"/>
    <w:link w:val="CommentSubject"/>
    <w:semiHidden/>
    <w:rsid w:val="005073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9467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
  <cp:revision>2</cp:revision>
  <dcterms:created xsi:type="dcterms:W3CDTF">2021-05-03T15:46:00Z</dcterms:created>
  <dcterms:modified xsi:type="dcterms:W3CDTF">2021-05-03T15:46:00Z</dcterms:modified>
</cp:coreProperties>
</file>